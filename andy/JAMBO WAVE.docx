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6DD97" w14:textId="77777777" w:rsidR="0083724B" w:rsidRPr="0083724B" w:rsidRDefault="0083724B" w:rsidP="007717DB">
      <w:pPr>
        <w:shd w:val="clear" w:color="auto" w:fill="FFFFFF"/>
        <w:spacing w:after="0" w:line="360" w:lineRule="atLeast"/>
        <w:rPr>
          <w:rFonts w:ascii="Times New Roman" w:eastAsia="Times New Roman" w:hAnsi="Times New Roman" w:cs="Times New Roman"/>
          <w:sz w:val="48"/>
          <w:szCs w:val="48"/>
        </w:rPr>
      </w:pPr>
      <w:r w:rsidRPr="0083724B">
        <w:rPr>
          <w:rFonts w:ascii="Times New Roman" w:eastAsia="Times New Roman" w:hAnsi="Times New Roman" w:cs="Times New Roman"/>
          <w:sz w:val="48"/>
          <w:szCs w:val="48"/>
        </w:rPr>
        <w:t>JAMBO WAVE</w:t>
      </w:r>
    </w:p>
    <w:p w14:paraId="37AFA905" w14:textId="77777777" w:rsidR="007717DB" w:rsidRPr="007717DB" w:rsidRDefault="007717DB" w:rsidP="007717DB">
      <w:pPr>
        <w:shd w:val="clear" w:color="auto" w:fill="FFFFFF"/>
        <w:spacing w:after="0" w:line="360" w:lineRule="atLeast"/>
        <w:rPr>
          <w:rFonts w:ascii="Times New Roman" w:eastAsia="Times New Roman" w:hAnsi="Times New Roman" w:cs="Times New Roman"/>
          <w:sz w:val="21"/>
          <w:szCs w:val="21"/>
        </w:rPr>
      </w:pPr>
      <w:r w:rsidRPr="007717DB">
        <w:rPr>
          <w:rFonts w:ascii="Times New Roman" w:eastAsia="Times New Roman" w:hAnsi="Times New Roman" w:cs="Times New Roman"/>
          <w:sz w:val="21"/>
          <w:szCs w:val="21"/>
        </w:rPr>
        <w:t>JamboPay allows you to make safe and secure payments of Utilities, County Fees/Taxes and Airtime purchase from you mobile phone. You can easily:</w:t>
      </w:r>
      <w:r w:rsidRPr="007717DB">
        <w:rPr>
          <w:rFonts w:ascii="Times New Roman" w:eastAsia="Times New Roman" w:hAnsi="Times New Roman" w:cs="Times New Roman"/>
          <w:sz w:val="21"/>
          <w:szCs w:val="21"/>
        </w:rPr>
        <w:br/>
      </w:r>
      <w:r w:rsidRPr="007717DB">
        <w:rPr>
          <w:rFonts w:ascii="Times New Roman" w:eastAsia="Times New Roman" w:hAnsi="Times New Roman" w:cs="Times New Roman"/>
          <w:sz w:val="21"/>
          <w:szCs w:val="21"/>
        </w:rPr>
        <w:br/>
        <w:t>- Pay your NHIF Premiums, view your NHIF Statement</w:t>
      </w:r>
      <w:r w:rsidRPr="007717DB">
        <w:rPr>
          <w:rFonts w:ascii="Times New Roman" w:eastAsia="Times New Roman" w:hAnsi="Times New Roman" w:cs="Times New Roman"/>
          <w:sz w:val="21"/>
          <w:szCs w:val="21"/>
        </w:rPr>
        <w:br/>
        <w:t>- Pay your County Fees (eJijiPay)</w:t>
      </w:r>
      <w:r w:rsidRPr="007717DB">
        <w:rPr>
          <w:rFonts w:ascii="Times New Roman" w:eastAsia="Times New Roman" w:hAnsi="Times New Roman" w:cs="Times New Roman"/>
          <w:sz w:val="21"/>
          <w:szCs w:val="21"/>
        </w:rPr>
        <w:br/>
        <w:t>- Buy Airtime</w:t>
      </w:r>
      <w:r w:rsidRPr="007717DB">
        <w:rPr>
          <w:rFonts w:ascii="Times New Roman" w:eastAsia="Times New Roman" w:hAnsi="Times New Roman" w:cs="Times New Roman"/>
          <w:sz w:val="21"/>
          <w:szCs w:val="21"/>
        </w:rPr>
        <w:br/>
        <w:t>- Pay your Nairobi Water Bill</w:t>
      </w:r>
      <w:r w:rsidRPr="007717DB">
        <w:rPr>
          <w:rFonts w:ascii="Times New Roman" w:eastAsia="Times New Roman" w:hAnsi="Times New Roman" w:cs="Times New Roman"/>
          <w:sz w:val="21"/>
          <w:szCs w:val="21"/>
        </w:rPr>
        <w:br/>
        <w:t>- Pay for items on JamboPay PayBill and more!</w:t>
      </w:r>
      <w:r w:rsidRPr="007717DB">
        <w:rPr>
          <w:rFonts w:ascii="Times New Roman" w:eastAsia="Times New Roman" w:hAnsi="Times New Roman" w:cs="Times New Roman"/>
          <w:sz w:val="21"/>
          <w:szCs w:val="21"/>
        </w:rPr>
        <w:br/>
      </w:r>
      <w:r w:rsidRPr="007717DB">
        <w:rPr>
          <w:rFonts w:ascii="Times New Roman" w:eastAsia="Times New Roman" w:hAnsi="Times New Roman" w:cs="Times New Roman"/>
          <w:sz w:val="21"/>
          <w:szCs w:val="21"/>
        </w:rPr>
        <w:br/>
        <w:t>MANAGE YOUR WALLET</w:t>
      </w:r>
      <w:r w:rsidRPr="007717DB">
        <w:rPr>
          <w:rFonts w:ascii="Times New Roman" w:eastAsia="Times New Roman" w:hAnsi="Times New Roman" w:cs="Times New Roman"/>
          <w:sz w:val="21"/>
          <w:szCs w:val="21"/>
        </w:rPr>
        <w:br/>
      </w:r>
      <w:r w:rsidRPr="007717DB">
        <w:rPr>
          <w:rFonts w:ascii="Times New Roman" w:eastAsia="Times New Roman" w:hAnsi="Times New Roman" w:cs="Times New Roman"/>
          <w:sz w:val="21"/>
          <w:szCs w:val="21"/>
        </w:rPr>
        <w:br/>
        <w:t>Create your JamboPay wallet and add funds via MPESA, Airtel Money, Debit Cards, Partner Banks or JamboPay Agents to make payments securely.</w:t>
      </w:r>
      <w:r w:rsidRPr="007717DB">
        <w:rPr>
          <w:rFonts w:ascii="Times New Roman" w:eastAsia="Times New Roman" w:hAnsi="Times New Roman" w:cs="Times New Roman"/>
          <w:sz w:val="21"/>
          <w:szCs w:val="21"/>
        </w:rPr>
        <w:br/>
      </w:r>
      <w:r w:rsidRPr="007717DB">
        <w:rPr>
          <w:rFonts w:ascii="Times New Roman" w:eastAsia="Times New Roman" w:hAnsi="Times New Roman" w:cs="Times New Roman"/>
          <w:sz w:val="21"/>
          <w:szCs w:val="21"/>
        </w:rPr>
        <w:br/>
        <w:t>PAY UTILITY BILLS</w:t>
      </w:r>
      <w:r w:rsidRPr="007717DB">
        <w:rPr>
          <w:rFonts w:ascii="Times New Roman" w:eastAsia="Times New Roman" w:hAnsi="Times New Roman" w:cs="Times New Roman"/>
          <w:sz w:val="21"/>
          <w:szCs w:val="21"/>
        </w:rPr>
        <w:br/>
      </w:r>
      <w:r w:rsidRPr="007717DB">
        <w:rPr>
          <w:rFonts w:ascii="Times New Roman" w:eastAsia="Times New Roman" w:hAnsi="Times New Roman" w:cs="Times New Roman"/>
          <w:sz w:val="21"/>
          <w:szCs w:val="21"/>
        </w:rPr>
        <w:br/>
        <w:t>Quick and Easy payment of Utilities, County Fess/Taxes and Airtime purchase.</w:t>
      </w:r>
      <w:r w:rsidRPr="007717DB">
        <w:rPr>
          <w:rFonts w:ascii="Times New Roman" w:eastAsia="Times New Roman" w:hAnsi="Times New Roman" w:cs="Times New Roman"/>
          <w:sz w:val="21"/>
          <w:szCs w:val="21"/>
        </w:rPr>
        <w:br/>
      </w:r>
      <w:r w:rsidRPr="007717DB">
        <w:rPr>
          <w:rFonts w:ascii="Times New Roman" w:eastAsia="Times New Roman" w:hAnsi="Times New Roman" w:cs="Times New Roman"/>
          <w:sz w:val="21"/>
          <w:szCs w:val="21"/>
        </w:rPr>
        <w:br/>
        <w:t>MANAGE TRANSACTIONS</w:t>
      </w:r>
      <w:r w:rsidRPr="007717DB">
        <w:rPr>
          <w:rFonts w:ascii="Times New Roman" w:eastAsia="Times New Roman" w:hAnsi="Times New Roman" w:cs="Times New Roman"/>
          <w:sz w:val="21"/>
          <w:szCs w:val="21"/>
        </w:rPr>
        <w:br/>
      </w:r>
      <w:r w:rsidRPr="007717DB">
        <w:rPr>
          <w:rFonts w:ascii="Times New Roman" w:eastAsia="Times New Roman" w:hAnsi="Times New Roman" w:cs="Times New Roman"/>
          <w:sz w:val="21"/>
          <w:szCs w:val="21"/>
        </w:rPr>
        <w:br/>
        <w:t>View and manage your transactions and wallet balance from anywhere and anytime.</w:t>
      </w:r>
    </w:p>
    <w:p w14:paraId="68F40360" w14:textId="77777777" w:rsidR="007717DB" w:rsidRPr="007717DB" w:rsidRDefault="007717DB" w:rsidP="007717DB">
      <w:pPr>
        <w:shd w:val="clear" w:color="auto" w:fill="FFFFFF"/>
        <w:spacing w:line="300" w:lineRule="atLeast"/>
        <w:jc w:val="center"/>
        <w:rPr>
          <w:rFonts w:ascii="Times New Roman" w:eastAsia="Times New Roman" w:hAnsi="Times New Roman" w:cs="Times New Roman"/>
          <w:caps/>
          <w:sz w:val="21"/>
          <w:szCs w:val="21"/>
        </w:rPr>
      </w:pPr>
      <w:r w:rsidRPr="007717DB">
        <w:rPr>
          <w:rFonts w:ascii="Times New Roman" w:eastAsia="Times New Roman" w:hAnsi="Times New Roman" w:cs="Times New Roman"/>
          <w:caps/>
          <w:color w:val="33691E"/>
          <w:sz w:val="21"/>
          <w:szCs w:val="21"/>
        </w:rPr>
        <w:t>ENDELEA KUSOMA</w:t>
      </w:r>
    </w:p>
    <w:p w14:paraId="74325C8D" w14:textId="77777777" w:rsidR="009369E4" w:rsidRPr="0083724B" w:rsidRDefault="0083724B">
      <w:pPr>
        <w:rPr>
          <w:sz w:val="52"/>
          <w:szCs w:val="52"/>
        </w:rPr>
      </w:pPr>
      <w:r w:rsidRPr="0083724B">
        <w:rPr>
          <w:sz w:val="52"/>
          <w:szCs w:val="52"/>
        </w:rPr>
        <w:t xml:space="preserve"> FLUTTERWAVE</w:t>
      </w:r>
    </w:p>
    <w:p w14:paraId="4B1595E4" w14:textId="77777777" w:rsidR="0083724B" w:rsidRDefault="0083724B" w:rsidP="0083724B">
      <w:pPr>
        <w:pStyle w:val="companycaption"/>
        <w:shd w:val="clear" w:color="auto" w:fill="3D94DD"/>
        <w:spacing w:before="0" w:beforeAutospacing="0" w:after="390" w:afterAutospacing="0"/>
        <w:rPr>
          <w:rFonts w:ascii="Arial" w:hAnsi="Arial" w:cs="Arial"/>
        </w:rPr>
      </w:pPr>
      <w:r>
        <w:rPr>
          <w:rFonts w:ascii="Arial" w:hAnsi="Arial" w:cs="Arial"/>
        </w:rPr>
        <w:t>Founded in 2016 by a team of ex-bankers, entrepreneurs and engineers, we provide the award-winning technology core needed to provide business all around the world a powerful, reliable and intelligent payments gateway. We stay ahead of the industry by challenging our products and improving on every feature we offer. Our HQ is in San Francisco with offices in Lagos, Nairobi, Accra, and Johannesburg.</w:t>
      </w:r>
    </w:p>
    <w:p w14:paraId="162431A9" w14:textId="77777777" w:rsidR="0083724B" w:rsidRPr="006B5618" w:rsidRDefault="0083724B">
      <w:pPr>
        <w:rPr>
          <w:b/>
          <w:sz w:val="48"/>
          <w:szCs w:val="48"/>
        </w:rPr>
      </w:pPr>
      <w:r w:rsidRPr="006B5618">
        <w:rPr>
          <w:b/>
          <w:sz w:val="48"/>
          <w:szCs w:val="48"/>
        </w:rPr>
        <w:t>PIGGYBANK NIGERIA</w:t>
      </w:r>
    </w:p>
    <w:p w14:paraId="0591CE1B" w14:textId="77777777" w:rsidR="0083724B" w:rsidRDefault="0083724B">
      <w:pPr>
        <w:rPr>
          <w:rFonts w:ascii="Georgia" w:hAnsi="Georgia"/>
          <w:color w:val="333333"/>
          <w:sz w:val="27"/>
          <w:szCs w:val="27"/>
          <w:shd w:val="clear" w:color="auto" w:fill="FCFCFC"/>
        </w:rPr>
      </w:pPr>
      <w:r>
        <w:rPr>
          <w:rFonts w:ascii="Georgia" w:hAnsi="Georgia"/>
          <w:color w:val="333333"/>
          <w:sz w:val="27"/>
          <w:szCs w:val="27"/>
          <w:shd w:val="clear" w:color="auto" w:fill="FCFCFC"/>
        </w:rPr>
        <w:t>The company, started by Somto Ifezue, Odunayo Eweniyiand Joshua Chibueze, who first met at Covenant University, Nigeria, is tackling a problem endemic to </w:t>
      </w:r>
      <w:r w:rsidR="006B5618">
        <w:rPr>
          <w:rFonts w:ascii="Georgia" w:hAnsi="Georgia"/>
          <w:color w:val="333333"/>
          <w:sz w:val="27"/>
          <w:szCs w:val="27"/>
          <w:shd w:val="clear" w:color="auto" w:fill="FCFCFC"/>
        </w:rPr>
        <w:t xml:space="preserve">Nigeria, and across Africa; savings. According to the company, </w:t>
      </w:r>
      <w:r w:rsidR="006B5618">
        <w:rPr>
          <w:rFonts w:ascii="Georgia" w:hAnsi="Georgia"/>
          <w:color w:val="333333"/>
          <w:sz w:val="27"/>
          <w:szCs w:val="27"/>
          <w:shd w:val="clear" w:color="auto" w:fill="FCFCFC"/>
        </w:rPr>
        <w:lastRenderedPageBreak/>
        <w:t>80% of Nigerians - and most probably all Africans - need to save at least 40% of their monthly income to survive and pay for every day expenses. However in a society such as Nigeria, with no credit system to speak of, the vast majority of payments are made in cash and savings, inevitably, slip away.</w:t>
      </w:r>
      <w:r w:rsidR="006B5618" w:rsidRPr="006B5618">
        <w:rPr>
          <w:rFonts w:ascii="Georgia" w:hAnsi="Georgia"/>
          <w:color w:val="333333"/>
          <w:sz w:val="27"/>
          <w:szCs w:val="27"/>
          <w:shd w:val="clear" w:color="auto" w:fill="FCFCFC"/>
        </w:rPr>
        <w:t xml:space="preserve"> </w:t>
      </w:r>
      <w:r w:rsidR="006B5618">
        <w:rPr>
          <w:rFonts w:ascii="Georgia" w:hAnsi="Georgia"/>
          <w:color w:val="333333"/>
          <w:sz w:val="27"/>
          <w:szCs w:val="27"/>
          <w:shd w:val="clear" w:color="auto" w:fill="FCFCFC"/>
        </w:rPr>
        <w:t>The concept and product is simple; savers can deposit as little as $1 a day into a their online Piggybank.ng account, and cannot touch their savings, until an agreed withdrawal date [unless they are happy to pay a 5% early withdrawal fee], whilst all the time accruing around 6% interest per annum on automated savingPiggybank.ng is an online savings platform that enables savers to put away funds that they don't want to withdraw easily. They can save as little as $1 a day and then restrict when they withdraw their savings to specific set dates they chooses.</w:t>
      </w:r>
    </w:p>
    <w:p w14:paraId="459C8DA4" w14:textId="77777777" w:rsidR="00CE0988" w:rsidRDefault="00CE0988" w:rsidP="00CE0988">
      <w:pPr>
        <w:pStyle w:val="NormalWeb"/>
        <w:shd w:val="clear" w:color="auto" w:fill="FFFFFF"/>
        <w:spacing w:before="0" w:beforeAutospacing="0" w:after="240" w:afterAutospacing="0"/>
        <w:textAlignment w:val="baseline"/>
        <w:rPr>
          <w:rFonts w:ascii="Georgia" w:hAnsi="Georgia"/>
          <w:color w:val="333333"/>
          <w:sz w:val="27"/>
          <w:szCs w:val="27"/>
          <w:shd w:val="clear" w:color="auto" w:fill="FCFCFC"/>
        </w:rPr>
      </w:pPr>
      <w:r>
        <w:rPr>
          <w:rFonts w:ascii="Georgia" w:hAnsi="Georgia"/>
          <w:color w:val="333333"/>
          <w:sz w:val="27"/>
          <w:szCs w:val="27"/>
          <w:shd w:val="clear" w:color="auto" w:fill="FCFCFC"/>
        </w:rPr>
        <w:t>ABACUS</w:t>
      </w:r>
    </w:p>
    <w:p w14:paraId="21F2B063" w14:textId="77777777" w:rsidR="00CE0988" w:rsidRDefault="00CE0988" w:rsidP="00CE0988">
      <w:pPr>
        <w:pStyle w:val="NormalWeb"/>
        <w:shd w:val="clear" w:color="auto" w:fill="FFFFFF"/>
        <w:spacing w:before="0" w:beforeAutospacing="0" w:after="240" w:afterAutospacing="0"/>
        <w:textAlignment w:val="baseline"/>
        <w:rPr>
          <w:rFonts w:ascii="Arial" w:hAnsi="Arial" w:cs="Arial"/>
          <w:color w:val="404040"/>
          <w:sz w:val="26"/>
          <w:szCs w:val="26"/>
        </w:rPr>
      </w:pPr>
      <w:r>
        <w:rPr>
          <w:rFonts w:ascii="Arial" w:hAnsi="Arial" w:cs="Arial"/>
          <w:color w:val="404040"/>
          <w:sz w:val="26"/>
          <w:szCs w:val="26"/>
        </w:rPr>
        <w:t>Abacus builds web and mobile software to help investors across the globe access African financial markets. We make it possible for both local and international investors to research and invest, anytime, anywhere.</w:t>
      </w:r>
    </w:p>
    <w:p w14:paraId="76657757" w14:textId="77777777" w:rsidR="00CE0988" w:rsidRDefault="00CE0988" w:rsidP="00CE0988">
      <w:pPr>
        <w:pStyle w:val="NormalWeb"/>
        <w:shd w:val="clear" w:color="auto" w:fill="FFFFFF"/>
        <w:spacing w:before="0" w:beforeAutospacing="0" w:after="240" w:afterAutospacing="0"/>
        <w:textAlignment w:val="baseline"/>
        <w:rPr>
          <w:rFonts w:ascii="Arial" w:hAnsi="Arial" w:cs="Arial"/>
          <w:color w:val="404040"/>
          <w:sz w:val="26"/>
          <w:szCs w:val="26"/>
        </w:rPr>
      </w:pPr>
      <w:r>
        <w:rPr>
          <w:rFonts w:ascii="Arial" w:hAnsi="Arial" w:cs="Arial"/>
          <w:color w:val="404040"/>
          <w:sz w:val="26"/>
          <w:szCs w:val="26"/>
        </w:rPr>
        <w:t>Our founders, advisors and board of directors have extensive experience in global financial markets.</w:t>
      </w:r>
    </w:p>
    <w:p w14:paraId="2DA03958" w14:textId="77777777" w:rsidR="00CE0988" w:rsidRDefault="00CE0988" w:rsidP="00CE0988">
      <w:pPr>
        <w:pStyle w:val="NormalWeb"/>
        <w:shd w:val="clear" w:color="auto" w:fill="FFFFFF"/>
        <w:spacing w:before="0" w:beforeAutospacing="0" w:after="240" w:afterAutospacing="0"/>
        <w:textAlignment w:val="baseline"/>
        <w:rPr>
          <w:rFonts w:ascii="Arial" w:hAnsi="Arial" w:cs="Arial"/>
          <w:color w:val="404040"/>
          <w:sz w:val="26"/>
          <w:szCs w:val="26"/>
        </w:rPr>
      </w:pPr>
      <w:r>
        <w:rPr>
          <w:rFonts w:ascii="Arial" w:hAnsi="Arial" w:cs="Arial"/>
          <w:color w:val="404040"/>
          <w:sz w:val="26"/>
          <w:szCs w:val="26"/>
        </w:rPr>
        <w:t>We love what we do, and are infinitely curious.</w:t>
      </w:r>
      <w:r w:rsidR="006E0BB1">
        <w:rPr>
          <w:rFonts w:ascii="Arial" w:hAnsi="Arial" w:cs="Arial"/>
          <w:color w:val="404040"/>
          <w:sz w:val="26"/>
          <w:szCs w:val="26"/>
        </w:rPr>
        <w:t xml:space="preserve"> </w:t>
      </w:r>
    </w:p>
    <w:p w14:paraId="76C4BECE" w14:textId="77777777" w:rsidR="00CE0988" w:rsidRDefault="00CE0988" w:rsidP="00CE0988">
      <w:pPr>
        <w:pStyle w:val="NormalWeb"/>
        <w:shd w:val="clear" w:color="auto" w:fill="FFFFFF"/>
        <w:spacing w:before="0" w:beforeAutospacing="0" w:after="240" w:afterAutospacing="0"/>
        <w:textAlignment w:val="baseline"/>
        <w:rPr>
          <w:rFonts w:ascii="Arial" w:hAnsi="Arial" w:cs="Arial"/>
          <w:color w:val="404040"/>
          <w:sz w:val="26"/>
          <w:szCs w:val="26"/>
        </w:rPr>
      </w:pPr>
      <w:r>
        <w:rPr>
          <w:rFonts w:ascii="Arial" w:hAnsi="Arial" w:cs="Arial"/>
          <w:color w:val="404040"/>
          <w:sz w:val="26"/>
          <w:szCs w:val="26"/>
        </w:rPr>
        <w:t> </w:t>
      </w:r>
    </w:p>
    <w:p w14:paraId="74D8DCDE" w14:textId="77777777" w:rsidR="00CE0988" w:rsidRPr="009B3965" w:rsidRDefault="009B3965" w:rsidP="00CE0988">
      <w:pPr>
        <w:pStyle w:val="NormalWeb"/>
        <w:shd w:val="clear" w:color="auto" w:fill="FFFFFF"/>
        <w:spacing w:before="0" w:beforeAutospacing="0" w:after="240" w:afterAutospacing="0"/>
        <w:textAlignment w:val="baseline"/>
        <w:rPr>
          <w:rFonts w:ascii="Arial" w:hAnsi="Arial" w:cs="Arial"/>
          <w:color w:val="404040"/>
          <w:sz w:val="48"/>
          <w:szCs w:val="48"/>
        </w:rPr>
      </w:pPr>
      <w:r w:rsidRPr="009B3965">
        <w:rPr>
          <w:rFonts w:ascii="Arial" w:hAnsi="Arial" w:cs="Arial"/>
          <w:color w:val="404040"/>
          <w:sz w:val="48"/>
          <w:szCs w:val="48"/>
        </w:rPr>
        <w:t>KENYA BUZZ</w:t>
      </w:r>
      <w:r w:rsidR="00CE0988" w:rsidRPr="009B3965">
        <w:rPr>
          <w:rFonts w:ascii="Arial" w:hAnsi="Arial" w:cs="Arial"/>
          <w:color w:val="404040"/>
          <w:sz w:val="48"/>
          <w:szCs w:val="48"/>
        </w:rPr>
        <w:t> </w:t>
      </w:r>
    </w:p>
    <w:p w14:paraId="3E9E308D" w14:textId="77777777" w:rsidR="009B3965" w:rsidRDefault="009B3965" w:rsidP="009B3965">
      <w:pPr>
        <w:pStyle w:val="NormalWeb"/>
        <w:spacing w:before="0" w:beforeAutospacing="0" w:after="150" w:afterAutospacing="0"/>
        <w:rPr>
          <w:rFonts w:ascii="OpenSans-Regular" w:hAnsi="OpenSans-Regular"/>
          <w:color w:val="4C4145"/>
          <w:sz w:val="21"/>
          <w:szCs w:val="21"/>
        </w:rPr>
      </w:pPr>
      <w:r>
        <w:rPr>
          <w:rFonts w:ascii="OpenSans-Regular" w:hAnsi="OpenSans-Regular"/>
          <w:color w:val="4C4145"/>
          <w:sz w:val="21"/>
          <w:szCs w:val="21"/>
        </w:rPr>
        <w:t>KenyaBuzz is the leading provider of event and lifestyle information in Kenya.</w:t>
      </w:r>
    </w:p>
    <w:p w14:paraId="55B96D75" w14:textId="77777777" w:rsidR="009B3965" w:rsidRDefault="009B3965" w:rsidP="009B3965">
      <w:pPr>
        <w:pStyle w:val="NormalWeb"/>
        <w:spacing w:before="0" w:beforeAutospacing="0" w:after="150" w:afterAutospacing="0"/>
        <w:rPr>
          <w:rFonts w:ascii="OpenSans-Regular" w:hAnsi="OpenSans-Regular"/>
          <w:color w:val="4C4145"/>
          <w:sz w:val="21"/>
          <w:szCs w:val="21"/>
        </w:rPr>
      </w:pPr>
      <w:r>
        <w:rPr>
          <w:rFonts w:ascii="OpenSans-Regular" w:hAnsi="OpenSans-Regular"/>
          <w:color w:val="4C4145"/>
          <w:sz w:val="21"/>
          <w:szCs w:val="21"/>
        </w:rPr>
        <w:t>Through our various media- website, newspaper and e-newsletters, we provide the most comprehensive and accurate information about what’s happening around the country in sports, nightlife, music, theatre, movies, the arts, kids events and more.</w:t>
      </w:r>
    </w:p>
    <w:p w14:paraId="45A91259" w14:textId="77777777" w:rsidR="004C5C08" w:rsidRDefault="009B3965" w:rsidP="009B3965">
      <w:pPr>
        <w:pStyle w:val="NormalWeb"/>
        <w:spacing w:before="0" w:beforeAutospacing="0" w:after="150" w:afterAutospacing="0"/>
        <w:rPr>
          <w:rFonts w:ascii="OpenSans-Regular" w:hAnsi="OpenSans-Regular"/>
          <w:color w:val="4C4145"/>
          <w:sz w:val="21"/>
          <w:rPrChange w:id="1" w:author="student" w:date="2019-02-10T18:22:00Z">
            <w:rPr>
              <w:rStyle w:val="NormalWeb"/>
              <w:rFonts w:ascii="Arial" w:hAnsi="Arial" w:cs="Arial"/>
              <w:color w:val="444444"/>
              <w:sz w:val="26"/>
              <w:szCs w:val="26"/>
            </w:rPr>
          </w:rPrChange>
        </w:rPr>
        <w:pPrChange w:id="2" w:author="student" w:date="2019-02-10T18:22:00Z">
          <w:pPr>
            <w:pStyle w:val="NormalWeb"/>
            <w:shd w:val="clear" w:color="auto" w:fill="FFFFFF"/>
            <w:spacing w:before="0" w:beforeAutospacing="0" w:after="0" w:afterAutospacing="0" w:line="434" w:lineRule="atLeast"/>
          </w:pPr>
        </w:pPrChange>
      </w:pPr>
      <w:r>
        <w:rPr>
          <w:rFonts w:ascii="OpenSans-Regular" w:hAnsi="OpenSans-Regular"/>
          <w:color w:val="4C4145"/>
          <w:sz w:val="21"/>
          <w:szCs w:val="21"/>
        </w:rPr>
        <w:t>We also provide business listings, movie reviews and updates, buy and sell information and a wide range of lifestyle information.</w:t>
      </w:r>
      <w:del w:id="3" w:author="student" w:date="2019-02-10T18:22:00Z">
        <w:r w:rsidR="004C5C08" w:rsidRPr="004C5C08">
          <w:rPr>
            <w:rStyle w:val="NormalWeb"/>
            <w:rFonts w:ascii="Arial" w:hAnsi="Arial" w:cs="Arial"/>
            <w:color w:val="444444"/>
            <w:sz w:val="26"/>
            <w:szCs w:val="26"/>
          </w:rPr>
          <w:delText xml:space="preserve"> </w:delText>
        </w:r>
      </w:del>
    </w:p>
    <w:p w14:paraId="0231A8F1" w14:textId="77777777" w:rsidR="004C5C08" w:rsidRDefault="004C5C08" w:rsidP="004C5C08">
      <w:pPr>
        <w:pStyle w:val="NormalWeb"/>
        <w:shd w:val="clear" w:color="auto" w:fill="FFFFFF"/>
        <w:spacing w:before="0" w:beforeAutospacing="0" w:after="0" w:afterAutospacing="0" w:line="434" w:lineRule="atLeast"/>
        <w:rPr>
          <w:del w:id="4" w:author="student" w:date="2019-02-10T18:22:00Z"/>
          <w:rStyle w:val="NormalWeb"/>
          <w:rFonts w:ascii="Arial" w:hAnsi="Arial" w:cs="Arial"/>
          <w:color w:val="444444"/>
          <w:sz w:val="26"/>
          <w:szCs w:val="26"/>
        </w:rPr>
      </w:pPr>
      <w:bookmarkStart w:id="5" w:name="_GoBack"/>
      <w:bookmarkEnd w:id="5"/>
    </w:p>
    <w:p w14:paraId="462AD967" w14:textId="77777777" w:rsidR="00EC1EE1" w:rsidRPr="00EC1EE1" w:rsidRDefault="00EC1EE1" w:rsidP="00EC1EE1">
      <w:pPr>
        <w:shd w:val="clear" w:color="auto" w:fill="FFFFFF"/>
        <w:spacing w:after="0" w:line="434" w:lineRule="atLeast"/>
        <w:rPr>
          <w:del w:id="6" w:author="student" w:date="2019-02-10T18:22:00Z"/>
          <w:rFonts w:ascii="Arial" w:eastAsia="Times New Roman" w:hAnsi="Arial" w:cs="Arial"/>
          <w:color w:val="444444"/>
          <w:sz w:val="26"/>
          <w:szCs w:val="26"/>
        </w:rPr>
      </w:pPr>
      <w:del w:id="7" w:author="student" w:date="2019-02-10T18:22:00Z">
        <w:r>
          <w:rPr>
            <w:rFonts w:ascii="Arial" w:eastAsia="Times New Roman" w:hAnsi="Arial" w:cs="Arial"/>
            <w:b/>
            <w:bCs/>
            <w:color w:val="444444"/>
            <w:sz w:val="26"/>
            <w:szCs w:val="26"/>
          </w:rPr>
          <w:delText>G</w:delText>
        </w:r>
        <w:r w:rsidRPr="00EC1EE1">
          <w:rPr>
            <w:rFonts w:ascii="Arial" w:eastAsia="Times New Roman" w:hAnsi="Arial" w:cs="Arial"/>
            <w:b/>
            <w:bCs/>
            <w:color w:val="444444"/>
            <w:sz w:val="26"/>
            <w:szCs w:val="26"/>
          </w:rPr>
          <w:delText>earbox: Heavy</w:delText>
        </w:r>
        <w:r w:rsidRPr="00EC1EE1">
          <w:rPr>
            <w:rFonts w:ascii="Arial" w:eastAsia="Times New Roman" w:hAnsi="Arial" w:cs="Arial"/>
            <w:color w:val="444444"/>
            <w:sz w:val="26"/>
            <w:szCs w:val="26"/>
          </w:rPr>
          <w:br/>
          <w:delText>This is where we have heavy duty equipment, the metal working and wood working equipment and tools that allow you to build and prototype large things. Our friends at </w:delText>
        </w:r>
        <w:r w:rsidRPr="00EC1EE1">
          <w:rPr>
            <w:rFonts w:ascii="Arial" w:eastAsia="Times New Roman" w:hAnsi="Arial" w:cs="Arial"/>
            <w:color w:val="444444"/>
            <w:sz w:val="26"/>
            <w:szCs w:val="26"/>
          </w:rPr>
          <w:fldChar w:fldCharType="begin"/>
        </w:r>
        <w:r w:rsidRPr="00EC1EE1">
          <w:rPr>
            <w:rFonts w:ascii="Arial" w:eastAsia="Times New Roman" w:hAnsi="Arial" w:cs="Arial"/>
            <w:color w:val="444444"/>
            <w:sz w:val="26"/>
            <w:szCs w:val="26"/>
          </w:rPr>
          <w:delInstrText xml:space="preserve"> HYPERLINK "http://www.re-char.com/" </w:delInstrText>
        </w:r>
        <w:r w:rsidRPr="00EC1EE1">
          <w:rPr>
            <w:rFonts w:ascii="Arial" w:eastAsia="Times New Roman" w:hAnsi="Arial" w:cs="Arial"/>
            <w:color w:val="444444"/>
            <w:sz w:val="26"/>
            <w:szCs w:val="26"/>
          </w:rPr>
          <w:fldChar w:fldCharType="separate"/>
        </w:r>
        <w:r w:rsidRPr="00EC1EE1">
          <w:rPr>
            <w:rFonts w:ascii="Arial" w:eastAsia="Times New Roman" w:hAnsi="Arial" w:cs="Arial"/>
            <w:color w:val="1ABC9C"/>
            <w:sz w:val="26"/>
            <w:szCs w:val="26"/>
            <w:u w:val="single"/>
          </w:rPr>
          <w:delText>Re:Char</w:delText>
        </w:r>
        <w:r w:rsidRPr="00EC1EE1">
          <w:rPr>
            <w:rFonts w:ascii="Arial" w:eastAsia="Times New Roman" w:hAnsi="Arial" w:cs="Arial"/>
            <w:color w:val="444444"/>
            <w:sz w:val="26"/>
            <w:szCs w:val="26"/>
          </w:rPr>
          <w:fldChar w:fldCharType="end"/>
        </w:r>
        <w:r w:rsidRPr="00EC1EE1">
          <w:rPr>
            <w:rFonts w:ascii="Arial" w:eastAsia="Times New Roman" w:hAnsi="Arial" w:cs="Arial"/>
            <w:color w:val="444444"/>
            <w:sz w:val="26"/>
            <w:szCs w:val="26"/>
          </w:rPr>
          <w:delText> built a “</w:delText>
        </w:r>
        <w:r w:rsidRPr="00EC1EE1">
          <w:rPr>
            <w:rFonts w:ascii="Arial" w:eastAsia="Times New Roman" w:hAnsi="Arial" w:cs="Arial"/>
            <w:color w:val="444444"/>
            <w:sz w:val="26"/>
            <w:szCs w:val="26"/>
          </w:rPr>
          <w:fldChar w:fldCharType="begin"/>
        </w:r>
        <w:r w:rsidRPr="00EC1EE1">
          <w:rPr>
            <w:rFonts w:ascii="Arial" w:eastAsia="Times New Roman" w:hAnsi="Arial" w:cs="Arial"/>
            <w:color w:val="444444"/>
            <w:sz w:val="26"/>
            <w:szCs w:val="26"/>
          </w:rPr>
          <w:delInstrText xml:space="preserve"> HYPERLINK "http://www.re-char.com/2011/08/22/shop-in-a-box/" </w:delInstrText>
        </w:r>
        <w:r w:rsidRPr="00EC1EE1">
          <w:rPr>
            <w:rFonts w:ascii="Arial" w:eastAsia="Times New Roman" w:hAnsi="Arial" w:cs="Arial"/>
            <w:color w:val="444444"/>
            <w:sz w:val="26"/>
            <w:szCs w:val="26"/>
          </w:rPr>
          <w:fldChar w:fldCharType="separate"/>
        </w:r>
        <w:r w:rsidRPr="00EC1EE1">
          <w:rPr>
            <w:rFonts w:ascii="Arial" w:eastAsia="Times New Roman" w:hAnsi="Arial" w:cs="Arial"/>
            <w:color w:val="1ABC9C"/>
            <w:sz w:val="26"/>
            <w:szCs w:val="26"/>
            <w:u w:val="single"/>
          </w:rPr>
          <w:delText>shop in a box</w:delText>
        </w:r>
        <w:r w:rsidRPr="00EC1EE1">
          <w:rPr>
            <w:rFonts w:ascii="Arial" w:eastAsia="Times New Roman" w:hAnsi="Arial" w:cs="Arial"/>
            <w:color w:val="444444"/>
            <w:sz w:val="26"/>
            <w:szCs w:val="26"/>
          </w:rPr>
          <w:fldChar w:fldCharType="end"/>
        </w:r>
        <w:r w:rsidRPr="00EC1EE1">
          <w:rPr>
            <w:rFonts w:ascii="Arial" w:eastAsia="Times New Roman" w:hAnsi="Arial" w:cs="Arial"/>
            <w:color w:val="444444"/>
            <w:sz w:val="26"/>
            <w:szCs w:val="26"/>
          </w:rPr>
          <w:delText>” – basically a container with a bunch of amazing equipment. They’ve donated that to the iHub, and we’re finding a home for it now, so that everyone in our community can start building big things.</w:delText>
        </w:r>
      </w:del>
    </w:p>
    <w:p w14:paraId="74E31291" w14:textId="77777777" w:rsidR="00EC1EE1" w:rsidRPr="00EC1EE1" w:rsidRDefault="00EC1EE1" w:rsidP="00EC1EE1">
      <w:pPr>
        <w:shd w:val="clear" w:color="auto" w:fill="FFFFFF"/>
        <w:spacing w:after="0" w:line="434" w:lineRule="atLeast"/>
        <w:rPr>
          <w:del w:id="8" w:author="student" w:date="2019-02-10T18:22:00Z"/>
          <w:rFonts w:ascii="Arial" w:eastAsia="Times New Roman" w:hAnsi="Arial" w:cs="Arial"/>
          <w:color w:val="444444"/>
          <w:sz w:val="26"/>
          <w:szCs w:val="26"/>
        </w:rPr>
      </w:pPr>
      <w:del w:id="9" w:author="student" w:date="2019-02-10T18:22:00Z">
        <w:r w:rsidRPr="00EC1EE1">
          <w:rPr>
            <w:rFonts w:ascii="Arial" w:eastAsia="Times New Roman" w:hAnsi="Arial" w:cs="Arial"/>
            <w:noProof/>
            <w:color w:val="1ABC9C"/>
            <w:sz w:val="26"/>
            <w:szCs w:val="26"/>
          </w:rPr>
          <w:drawing>
            <wp:inline distT="0" distB="0" distL="0" distR="0" wp14:anchorId="656B7E19" wp14:editId="03929FF4">
              <wp:extent cx="6096000" cy="4572000"/>
              <wp:effectExtent l="0" t="0" r="0" b="0"/>
              <wp:docPr id="2" name="Picture 2" descr="re:char factory is 20' container">
                <a:hlinkClick xmlns:a="http://schemas.openxmlformats.org/drawingml/2006/main" r:id="rId6" tooltip="&quot;re:char factory is 20' container by Steel Bridge Carol, on Flick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char factory is 20' container">
                        <a:hlinkClick r:id="rId6" tooltip="&quot;re:char factory is 20' container by Steel Bridge Carol, on Flickr&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del>
    </w:p>
    <w:p w14:paraId="464C46D3" w14:textId="77777777" w:rsidR="00EC1EE1" w:rsidRPr="00EC1EE1" w:rsidRDefault="00EC1EE1" w:rsidP="00EC1EE1">
      <w:pPr>
        <w:shd w:val="clear" w:color="auto" w:fill="FFFFFF"/>
        <w:spacing w:after="264" w:line="434" w:lineRule="atLeast"/>
        <w:rPr>
          <w:del w:id="10" w:author="student" w:date="2019-02-10T18:22:00Z"/>
          <w:rFonts w:ascii="Arial" w:eastAsia="Times New Roman" w:hAnsi="Arial" w:cs="Arial"/>
          <w:color w:val="444444"/>
          <w:sz w:val="26"/>
          <w:szCs w:val="26"/>
        </w:rPr>
      </w:pPr>
      <w:del w:id="11" w:author="student" w:date="2019-02-10T18:22:00Z">
        <w:r w:rsidRPr="00EC1EE1">
          <w:rPr>
            <w:rFonts w:ascii="Arial" w:eastAsia="Times New Roman" w:hAnsi="Arial" w:cs="Arial"/>
            <w:color w:val="444444"/>
            <w:sz w:val="26"/>
            <w:szCs w:val="26"/>
          </w:rPr>
          <w:delText>Examples of the equipment:</w:delText>
        </w:r>
      </w:del>
    </w:p>
    <w:p w14:paraId="7745FA1F" w14:textId="77777777" w:rsidR="00EC1EE1" w:rsidRPr="00EC1EE1" w:rsidRDefault="00EC1EE1" w:rsidP="00EC1EE1">
      <w:pPr>
        <w:numPr>
          <w:ilvl w:val="0"/>
          <w:numId w:val="1"/>
        </w:numPr>
        <w:shd w:val="clear" w:color="auto" w:fill="FFFFFF"/>
        <w:spacing w:after="120" w:line="434" w:lineRule="atLeast"/>
        <w:ind w:left="360"/>
        <w:rPr>
          <w:del w:id="12" w:author="student" w:date="2019-02-10T18:22:00Z"/>
          <w:rFonts w:ascii="inherit" w:eastAsia="Times New Roman" w:hAnsi="inherit" w:cs="Arial"/>
          <w:color w:val="444444"/>
          <w:sz w:val="26"/>
          <w:szCs w:val="26"/>
        </w:rPr>
      </w:pPr>
      <w:del w:id="13" w:author="student" w:date="2019-02-10T18:22:00Z">
        <w:r w:rsidRPr="00EC1EE1">
          <w:rPr>
            <w:rFonts w:ascii="inherit" w:eastAsia="Times New Roman" w:hAnsi="inherit" w:cs="Arial"/>
            <w:color w:val="444444"/>
            <w:sz w:val="26"/>
            <w:szCs w:val="26"/>
          </w:rPr>
          <w:delText>CNC table w/ backup supplies</w:delText>
        </w:r>
      </w:del>
    </w:p>
    <w:p w14:paraId="52995F90" w14:textId="77777777" w:rsidR="00EC1EE1" w:rsidRPr="00EC1EE1" w:rsidRDefault="00EC1EE1" w:rsidP="00EC1EE1">
      <w:pPr>
        <w:numPr>
          <w:ilvl w:val="0"/>
          <w:numId w:val="1"/>
        </w:numPr>
        <w:shd w:val="clear" w:color="auto" w:fill="FFFFFF"/>
        <w:spacing w:after="120" w:line="434" w:lineRule="atLeast"/>
        <w:ind w:left="360"/>
        <w:rPr>
          <w:del w:id="14" w:author="student" w:date="2019-02-10T18:22:00Z"/>
          <w:rFonts w:ascii="inherit" w:eastAsia="Times New Roman" w:hAnsi="inherit" w:cs="Arial"/>
          <w:color w:val="444444"/>
          <w:sz w:val="26"/>
          <w:szCs w:val="26"/>
        </w:rPr>
      </w:pPr>
      <w:del w:id="15" w:author="student" w:date="2019-02-10T18:22:00Z">
        <w:r w:rsidRPr="00EC1EE1">
          <w:rPr>
            <w:rFonts w:ascii="inherit" w:eastAsia="Times New Roman" w:hAnsi="inherit" w:cs="Arial"/>
            <w:color w:val="444444"/>
            <w:sz w:val="26"/>
            <w:szCs w:val="26"/>
          </w:rPr>
          <w:delText>Diesel Generator</w:delText>
        </w:r>
      </w:del>
    </w:p>
    <w:p w14:paraId="60F3EB28" w14:textId="77777777" w:rsidR="00EC1EE1" w:rsidRPr="00EC1EE1" w:rsidRDefault="00EC1EE1" w:rsidP="00EC1EE1">
      <w:pPr>
        <w:numPr>
          <w:ilvl w:val="0"/>
          <w:numId w:val="1"/>
        </w:numPr>
        <w:shd w:val="clear" w:color="auto" w:fill="FFFFFF"/>
        <w:spacing w:after="120" w:line="434" w:lineRule="atLeast"/>
        <w:ind w:left="360"/>
        <w:rPr>
          <w:del w:id="16" w:author="student" w:date="2019-02-10T18:22:00Z"/>
          <w:rFonts w:ascii="inherit" w:eastAsia="Times New Roman" w:hAnsi="inherit" w:cs="Arial"/>
          <w:color w:val="444444"/>
          <w:sz w:val="26"/>
          <w:szCs w:val="26"/>
        </w:rPr>
      </w:pPr>
      <w:del w:id="17" w:author="student" w:date="2019-02-10T18:22:00Z">
        <w:r w:rsidRPr="00EC1EE1">
          <w:rPr>
            <w:rFonts w:ascii="inherit" w:eastAsia="Times New Roman" w:hAnsi="inherit" w:cs="Arial"/>
            <w:color w:val="444444"/>
            <w:sz w:val="26"/>
            <w:szCs w:val="26"/>
          </w:rPr>
          <w:delText>Welding equipment</w:delText>
        </w:r>
      </w:del>
    </w:p>
    <w:p w14:paraId="08914131" w14:textId="77777777" w:rsidR="00EC1EE1" w:rsidRPr="00EC1EE1" w:rsidRDefault="00EC1EE1" w:rsidP="00EC1EE1">
      <w:pPr>
        <w:numPr>
          <w:ilvl w:val="0"/>
          <w:numId w:val="1"/>
        </w:numPr>
        <w:shd w:val="clear" w:color="auto" w:fill="FFFFFF"/>
        <w:spacing w:after="120" w:line="434" w:lineRule="atLeast"/>
        <w:ind w:left="360"/>
        <w:rPr>
          <w:del w:id="18" w:author="student" w:date="2019-02-10T18:22:00Z"/>
          <w:rFonts w:ascii="inherit" w:eastAsia="Times New Roman" w:hAnsi="inherit" w:cs="Arial"/>
          <w:color w:val="444444"/>
          <w:sz w:val="26"/>
          <w:szCs w:val="26"/>
        </w:rPr>
      </w:pPr>
      <w:del w:id="19" w:author="student" w:date="2019-02-10T18:22:00Z">
        <w:r w:rsidRPr="00EC1EE1">
          <w:rPr>
            <w:rFonts w:ascii="inherit" w:eastAsia="Times New Roman" w:hAnsi="inherit" w:cs="Arial"/>
            <w:color w:val="444444"/>
            <w:sz w:val="26"/>
            <w:szCs w:val="26"/>
          </w:rPr>
          <w:delText>Band saw, full + handheld</w:delText>
        </w:r>
      </w:del>
    </w:p>
    <w:p w14:paraId="477E983E" w14:textId="77777777" w:rsidR="00EC1EE1" w:rsidRPr="00EC1EE1" w:rsidRDefault="00EC1EE1" w:rsidP="00EC1EE1">
      <w:pPr>
        <w:numPr>
          <w:ilvl w:val="0"/>
          <w:numId w:val="1"/>
        </w:numPr>
        <w:shd w:val="clear" w:color="auto" w:fill="FFFFFF"/>
        <w:spacing w:after="120" w:line="434" w:lineRule="atLeast"/>
        <w:ind w:left="360"/>
        <w:rPr>
          <w:del w:id="20" w:author="student" w:date="2019-02-10T18:22:00Z"/>
          <w:rFonts w:ascii="inherit" w:eastAsia="Times New Roman" w:hAnsi="inherit" w:cs="Arial"/>
          <w:color w:val="444444"/>
          <w:sz w:val="26"/>
          <w:szCs w:val="26"/>
        </w:rPr>
      </w:pPr>
      <w:del w:id="21" w:author="student" w:date="2019-02-10T18:22:00Z">
        <w:r w:rsidRPr="00EC1EE1">
          <w:rPr>
            <w:rFonts w:ascii="inherit" w:eastAsia="Times New Roman" w:hAnsi="inherit" w:cs="Arial"/>
            <w:color w:val="444444"/>
            <w:sz w:val="26"/>
            <w:szCs w:val="26"/>
          </w:rPr>
          <w:delText>Compressor, full + portable</w:delText>
        </w:r>
      </w:del>
    </w:p>
    <w:p w14:paraId="5EA35924" w14:textId="77777777" w:rsidR="00EC1EE1" w:rsidRPr="00EC1EE1" w:rsidRDefault="00EC1EE1" w:rsidP="00EC1EE1">
      <w:pPr>
        <w:numPr>
          <w:ilvl w:val="0"/>
          <w:numId w:val="1"/>
        </w:numPr>
        <w:shd w:val="clear" w:color="auto" w:fill="FFFFFF"/>
        <w:spacing w:after="120" w:line="434" w:lineRule="atLeast"/>
        <w:ind w:left="360"/>
        <w:rPr>
          <w:del w:id="22" w:author="student" w:date="2019-02-10T18:22:00Z"/>
          <w:rFonts w:ascii="inherit" w:eastAsia="Times New Roman" w:hAnsi="inherit" w:cs="Arial"/>
          <w:color w:val="444444"/>
          <w:sz w:val="26"/>
          <w:szCs w:val="26"/>
        </w:rPr>
      </w:pPr>
      <w:del w:id="23" w:author="student" w:date="2019-02-10T18:22:00Z">
        <w:r w:rsidRPr="00EC1EE1">
          <w:rPr>
            <w:rFonts w:ascii="inherit" w:eastAsia="Times New Roman" w:hAnsi="inherit" w:cs="Arial"/>
            <w:color w:val="444444"/>
            <w:sz w:val="26"/>
            <w:szCs w:val="26"/>
          </w:rPr>
          <w:delText>Power supply scrubber</w:delText>
        </w:r>
      </w:del>
    </w:p>
    <w:p w14:paraId="3B9F9305" w14:textId="77777777" w:rsidR="00EC1EE1" w:rsidRPr="00EC1EE1" w:rsidRDefault="00EC1EE1" w:rsidP="00EC1EE1">
      <w:pPr>
        <w:numPr>
          <w:ilvl w:val="0"/>
          <w:numId w:val="1"/>
        </w:numPr>
        <w:shd w:val="clear" w:color="auto" w:fill="FFFFFF"/>
        <w:spacing w:after="120" w:line="434" w:lineRule="atLeast"/>
        <w:ind w:left="360"/>
        <w:rPr>
          <w:del w:id="24" w:author="student" w:date="2019-02-10T18:22:00Z"/>
          <w:rFonts w:ascii="inherit" w:eastAsia="Times New Roman" w:hAnsi="inherit" w:cs="Arial"/>
          <w:color w:val="444444"/>
          <w:sz w:val="26"/>
          <w:szCs w:val="26"/>
        </w:rPr>
      </w:pPr>
      <w:del w:id="25" w:author="student" w:date="2019-02-10T18:22:00Z">
        <w:r w:rsidRPr="00EC1EE1">
          <w:rPr>
            <w:rFonts w:ascii="inherit" w:eastAsia="Times New Roman" w:hAnsi="inherit" w:cs="Arial"/>
            <w:color w:val="444444"/>
            <w:sz w:val="26"/>
            <w:szCs w:val="26"/>
          </w:rPr>
          <w:delText>Oxyacetylene torches</w:delText>
        </w:r>
      </w:del>
    </w:p>
    <w:p w14:paraId="73D7F198" w14:textId="77777777" w:rsidR="00EC1EE1" w:rsidRPr="00EC1EE1" w:rsidRDefault="00EC1EE1" w:rsidP="00EC1EE1">
      <w:pPr>
        <w:numPr>
          <w:ilvl w:val="0"/>
          <w:numId w:val="1"/>
        </w:numPr>
        <w:shd w:val="clear" w:color="auto" w:fill="FFFFFF"/>
        <w:spacing w:after="120" w:line="434" w:lineRule="atLeast"/>
        <w:ind w:left="360"/>
        <w:rPr>
          <w:del w:id="26" w:author="student" w:date="2019-02-10T18:22:00Z"/>
          <w:rFonts w:ascii="inherit" w:eastAsia="Times New Roman" w:hAnsi="inherit" w:cs="Arial"/>
          <w:color w:val="444444"/>
          <w:sz w:val="26"/>
          <w:szCs w:val="26"/>
        </w:rPr>
      </w:pPr>
      <w:del w:id="27" w:author="student" w:date="2019-02-10T18:22:00Z">
        <w:r w:rsidRPr="00EC1EE1">
          <w:rPr>
            <w:rFonts w:ascii="inherit" w:eastAsia="Times New Roman" w:hAnsi="inherit" w:cs="Arial"/>
            <w:color w:val="444444"/>
            <w:sz w:val="26"/>
            <w:szCs w:val="26"/>
          </w:rPr>
          <w:delText>Saws, table + chop</w:delText>
        </w:r>
      </w:del>
    </w:p>
    <w:p w14:paraId="3E5C38B3" w14:textId="77777777" w:rsidR="00EC1EE1" w:rsidRPr="00EC1EE1" w:rsidRDefault="00EC1EE1" w:rsidP="00EC1EE1">
      <w:pPr>
        <w:numPr>
          <w:ilvl w:val="0"/>
          <w:numId w:val="1"/>
        </w:numPr>
        <w:shd w:val="clear" w:color="auto" w:fill="FFFFFF"/>
        <w:spacing w:after="120" w:line="434" w:lineRule="atLeast"/>
        <w:ind w:left="360"/>
        <w:rPr>
          <w:del w:id="28" w:author="student" w:date="2019-02-10T18:22:00Z"/>
          <w:rFonts w:ascii="inherit" w:eastAsia="Times New Roman" w:hAnsi="inherit" w:cs="Arial"/>
          <w:color w:val="444444"/>
          <w:sz w:val="26"/>
          <w:szCs w:val="26"/>
        </w:rPr>
      </w:pPr>
      <w:del w:id="29" w:author="student" w:date="2019-02-10T18:22:00Z">
        <w:r w:rsidRPr="00EC1EE1">
          <w:rPr>
            <w:rFonts w:ascii="inherit" w:eastAsia="Times New Roman" w:hAnsi="inherit" w:cs="Arial"/>
            <w:color w:val="444444"/>
            <w:sz w:val="26"/>
            <w:szCs w:val="26"/>
          </w:rPr>
          <w:delText>Soldering iron</w:delText>
        </w:r>
      </w:del>
    </w:p>
    <w:p w14:paraId="72F7F4D4" w14:textId="77777777" w:rsidR="00EC1EE1" w:rsidRPr="00EC1EE1" w:rsidRDefault="00EC1EE1" w:rsidP="00EC1EE1">
      <w:pPr>
        <w:numPr>
          <w:ilvl w:val="0"/>
          <w:numId w:val="1"/>
        </w:numPr>
        <w:shd w:val="clear" w:color="auto" w:fill="FFFFFF"/>
        <w:spacing w:after="120" w:line="434" w:lineRule="atLeast"/>
        <w:ind w:left="360"/>
        <w:rPr>
          <w:del w:id="30" w:author="student" w:date="2019-02-10T18:22:00Z"/>
          <w:rFonts w:ascii="inherit" w:eastAsia="Times New Roman" w:hAnsi="inherit" w:cs="Arial"/>
          <w:color w:val="444444"/>
          <w:sz w:val="26"/>
          <w:szCs w:val="26"/>
        </w:rPr>
      </w:pPr>
      <w:del w:id="31" w:author="student" w:date="2019-02-10T18:22:00Z">
        <w:r w:rsidRPr="00EC1EE1">
          <w:rPr>
            <w:rFonts w:ascii="inherit" w:eastAsia="Times New Roman" w:hAnsi="inherit" w:cs="Arial"/>
            <w:color w:val="444444"/>
            <w:sz w:val="26"/>
            <w:szCs w:val="26"/>
          </w:rPr>
          <w:delText>Drill press, hand drill, corded + cordless</w:delText>
        </w:r>
      </w:del>
    </w:p>
    <w:p w14:paraId="2D7865FF" w14:textId="77777777" w:rsidR="00EC1EE1" w:rsidRPr="00EC1EE1" w:rsidRDefault="00EC1EE1" w:rsidP="00EC1EE1">
      <w:pPr>
        <w:numPr>
          <w:ilvl w:val="0"/>
          <w:numId w:val="1"/>
        </w:numPr>
        <w:shd w:val="clear" w:color="auto" w:fill="FFFFFF"/>
        <w:spacing w:after="120" w:line="434" w:lineRule="atLeast"/>
        <w:ind w:left="360"/>
        <w:rPr>
          <w:del w:id="32" w:author="student" w:date="2019-02-10T18:22:00Z"/>
          <w:rFonts w:ascii="inherit" w:eastAsia="Times New Roman" w:hAnsi="inherit" w:cs="Arial"/>
          <w:color w:val="444444"/>
          <w:sz w:val="26"/>
          <w:szCs w:val="26"/>
        </w:rPr>
      </w:pPr>
      <w:del w:id="33" w:author="student" w:date="2019-02-10T18:22:00Z">
        <w:r w:rsidRPr="00EC1EE1">
          <w:rPr>
            <w:rFonts w:ascii="inherit" w:eastAsia="Times New Roman" w:hAnsi="inherit" w:cs="Arial"/>
            <w:color w:val="444444"/>
            <w:sz w:val="26"/>
            <w:szCs w:val="26"/>
          </w:rPr>
          <w:delText>Grinders</w:delText>
        </w:r>
      </w:del>
    </w:p>
    <w:p w14:paraId="7EEDC093" w14:textId="77777777" w:rsidR="00EC1EE1" w:rsidRPr="00EC1EE1" w:rsidRDefault="00EC1EE1" w:rsidP="00EC1EE1">
      <w:pPr>
        <w:numPr>
          <w:ilvl w:val="0"/>
          <w:numId w:val="1"/>
        </w:numPr>
        <w:shd w:val="clear" w:color="auto" w:fill="FFFFFF"/>
        <w:spacing w:after="0" w:line="434" w:lineRule="atLeast"/>
        <w:ind w:left="360"/>
        <w:rPr>
          <w:del w:id="34" w:author="student" w:date="2019-02-10T18:22:00Z"/>
          <w:rFonts w:ascii="inherit" w:eastAsia="Times New Roman" w:hAnsi="inherit" w:cs="Arial"/>
          <w:color w:val="444444"/>
          <w:sz w:val="26"/>
          <w:szCs w:val="26"/>
        </w:rPr>
      </w:pPr>
      <w:del w:id="35" w:author="student" w:date="2019-02-10T18:22:00Z">
        <w:r w:rsidRPr="00EC1EE1">
          <w:rPr>
            <w:rFonts w:ascii="inherit" w:eastAsia="Times New Roman" w:hAnsi="inherit" w:cs="Arial"/>
            <w:color w:val="444444"/>
            <w:sz w:val="26"/>
            <w:szCs w:val="26"/>
          </w:rPr>
          <w:delText>Forge</w:delText>
        </w:r>
      </w:del>
    </w:p>
    <w:p w14:paraId="0201B88C" w14:textId="77777777" w:rsidR="00EC1EE1" w:rsidRPr="00EC1EE1" w:rsidRDefault="00EC1EE1" w:rsidP="00EC1EE1">
      <w:pPr>
        <w:shd w:val="clear" w:color="auto" w:fill="FFFFFF"/>
        <w:spacing w:after="0" w:line="434" w:lineRule="atLeast"/>
        <w:rPr>
          <w:del w:id="36" w:author="student" w:date="2019-02-10T18:22:00Z"/>
          <w:rFonts w:ascii="Arial" w:eastAsia="Times New Roman" w:hAnsi="Arial" w:cs="Arial"/>
          <w:color w:val="444444"/>
          <w:sz w:val="26"/>
          <w:szCs w:val="26"/>
        </w:rPr>
      </w:pPr>
      <w:del w:id="37" w:author="student" w:date="2019-02-10T18:22:00Z">
        <w:r w:rsidRPr="00EC1EE1">
          <w:rPr>
            <w:rFonts w:ascii="Arial" w:eastAsia="Times New Roman" w:hAnsi="Arial" w:cs="Arial"/>
            <w:b/>
            <w:bCs/>
            <w:color w:val="444444"/>
            <w:sz w:val="26"/>
            <w:szCs w:val="26"/>
          </w:rPr>
          <w:delText>Gearbox: Light</w:delText>
        </w:r>
        <w:r w:rsidRPr="00EC1EE1">
          <w:rPr>
            <w:rFonts w:ascii="Arial" w:eastAsia="Times New Roman" w:hAnsi="Arial" w:cs="Arial"/>
            <w:color w:val="444444"/>
            <w:sz w:val="26"/>
            <w:szCs w:val="26"/>
          </w:rPr>
          <w:br/>
          <w:delText>When we were </w:delText>
        </w:r>
        <w:r w:rsidRPr="00EC1EE1">
          <w:rPr>
            <w:rFonts w:ascii="Arial" w:eastAsia="Times New Roman" w:hAnsi="Arial" w:cs="Arial"/>
            <w:color w:val="444444"/>
            <w:sz w:val="26"/>
            <w:szCs w:val="26"/>
          </w:rPr>
          <w:fldChar w:fldCharType="begin"/>
        </w:r>
        <w:r w:rsidRPr="00EC1EE1">
          <w:rPr>
            <w:rFonts w:ascii="Arial" w:eastAsia="Times New Roman" w:hAnsi="Arial" w:cs="Arial"/>
            <w:color w:val="444444"/>
            <w:sz w:val="26"/>
            <w:szCs w:val="26"/>
          </w:rPr>
          <w:delInstrText xml:space="preserve"> HYPERLINK "http://whiteafrican.com/2013/05/06/building-the-brck-a-backup-generator-for-the-internet/" </w:delInstrText>
        </w:r>
        <w:r w:rsidRPr="00EC1EE1">
          <w:rPr>
            <w:rFonts w:ascii="Arial" w:eastAsia="Times New Roman" w:hAnsi="Arial" w:cs="Arial"/>
            <w:color w:val="444444"/>
            <w:sz w:val="26"/>
            <w:szCs w:val="26"/>
          </w:rPr>
          <w:fldChar w:fldCharType="separate"/>
        </w:r>
        <w:r w:rsidRPr="00EC1EE1">
          <w:rPr>
            <w:rFonts w:ascii="Arial" w:eastAsia="Times New Roman" w:hAnsi="Arial" w:cs="Arial"/>
            <w:color w:val="1ABC9C"/>
            <w:sz w:val="26"/>
            <w:szCs w:val="26"/>
            <w:u w:val="single"/>
          </w:rPr>
          <w:delText>building out the BRCK</w:delText>
        </w:r>
        <w:r w:rsidRPr="00EC1EE1">
          <w:rPr>
            <w:rFonts w:ascii="Arial" w:eastAsia="Times New Roman" w:hAnsi="Arial" w:cs="Arial"/>
            <w:color w:val="444444"/>
            <w:sz w:val="26"/>
            <w:szCs w:val="26"/>
          </w:rPr>
          <w:fldChar w:fldCharType="end"/>
        </w:r>
        <w:r w:rsidRPr="00EC1EE1">
          <w:rPr>
            <w:rFonts w:ascii="Arial" w:eastAsia="Times New Roman" w:hAnsi="Arial" w:cs="Arial"/>
            <w:color w:val="444444"/>
            <w:sz w:val="26"/>
            <w:szCs w:val="26"/>
          </w:rPr>
          <w:delText>, we found that we needed a polished space where we had access to some of the tools and equipment needed for higher-level electronics, while at the same time a place where we could mill out, or 3d print, early versions of the case. We soon found out that there were others creating </w:delText>
        </w:r>
        <w:r w:rsidRPr="00EC1EE1">
          <w:rPr>
            <w:rFonts w:ascii="Arial" w:eastAsia="Times New Roman" w:hAnsi="Arial" w:cs="Arial"/>
            <w:color w:val="444444"/>
            <w:sz w:val="26"/>
            <w:szCs w:val="26"/>
          </w:rPr>
          <w:fldChar w:fldCharType="begin"/>
        </w:r>
        <w:r w:rsidRPr="00EC1EE1">
          <w:rPr>
            <w:rFonts w:ascii="Arial" w:eastAsia="Times New Roman" w:hAnsi="Arial" w:cs="Arial"/>
            <w:color w:val="444444"/>
            <w:sz w:val="26"/>
            <w:szCs w:val="26"/>
          </w:rPr>
          <w:delInstrText xml:space="preserve"> HYPERLINK "http://www.ihub.co.ke/blog/2012/09/ihub-robotics-boot-camp/" </w:delInstrText>
        </w:r>
        <w:r w:rsidRPr="00EC1EE1">
          <w:rPr>
            <w:rFonts w:ascii="Arial" w:eastAsia="Times New Roman" w:hAnsi="Arial" w:cs="Arial"/>
            <w:color w:val="444444"/>
            <w:sz w:val="26"/>
            <w:szCs w:val="26"/>
          </w:rPr>
          <w:fldChar w:fldCharType="separate"/>
        </w:r>
        <w:r w:rsidRPr="00EC1EE1">
          <w:rPr>
            <w:rFonts w:ascii="Arial" w:eastAsia="Times New Roman" w:hAnsi="Arial" w:cs="Arial"/>
            <w:color w:val="1ABC9C"/>
            <w:sz w:val="26"/>
            <w:szCs w:val="26"/>
            <w:u w:val="single"/>
          </w:rPr>
          <w:delText>robots</w:delText>
        </w:r>
        <w:r w:rsidRPr="00EC1EE1">
          <w:rPr>
            <w:rFonts w:ascii="Arial" w:eastAsia="Times New Roman" w:hAnsi="Arial" w:cs="Arial"/>
            <w:color w:val="444444"/>
            <w:sz w:val="26"/>
            <w:szCs w:val="26"/>
          </w:rPr>
          <w:fldChar w:fldCharType="end"/>
        </w:r>
        <w:r w:rsidRPr="00EC1EE1">
          <w:rPr>
            <w:rFonts w:ascii="Arial" w:eastAsia="Times New Roman" w:hAnsi="Arial" w:cs="Arial"/>
            <w:color w:val="444444"/>
            <w:sz w:val="26"/>
            <w:szCs w:val="26"/>
          </w:rPr>
          <w:delText>, drones, </w:delText>
        </w:r>
        <w:r w:rsidRPr="00EC1EE1">
          <w:rPr>
            <w:rFonts w:ascii="Arial" w:eastAsia="Times New Roman" w:hAnsi="Arial" w:cs="Arial"/>
            <w:color w:val="444444"/>
            <w:sz w:val="26"/>
            <w:szCs w:val="26"/>
          </w:rPr>
          <w:fldChar w:fldCharType="begin"/>
        </w:r>
        <w:r w:rsidRPr="00EC1EE1">
          <w:rPr>
            <w:rFonts w:ascii="Arial" w:eastAsia="Times New Roman" w:hAnsi="Arial" w:cs="Arial"/>
            <w:color w:val="444444"/>
            <w:sz w:val="26"/>
            <w:szCs w:val="26"/>
          </w:rPr>
          <w:delInstrText xml:space="preserve"> HYPERLINK "https://vc4africa.biz/ventures/the-able-wireless-company/" </w:delInstrText>
        </w:r>
        <w:r w:rsidRPr="00EC1EE1">
          <w:rPr>
            <w:rFonts w:ascii="Arial" w:eastAsia="Times New Roman" w:hAnsi="Arial" w:cs="Arial"/>
            <w:color w:val="444444"/>
            <w:sz w:val="26"/>
            <w:szCs w:val="26"/>
          </w:rPr>
          <w:fldChar w:fldCharType="separate"/>
        </w:r>
        <w:r w:rsidRPr="00EC1EE1">
          <w:rPr>
            <w:rFonts w:ascii="Arial" w:eastAsia="Times New Roman" w:hAnsi="Arial" w:cs="Arial"/>
            <w:color w:val="1ABC9C"/>
            <w:sz w:val="26"/>
            <w:szCs w:val="26"/>
            <w:u w:val="single"/>
          </w:rPr>
          <w:delText>TV devices</w:delText>
        </w:r>
        <w:r w:rsidRPr="00EC1EE1">
          <w:rPr>
            <w:rFonts w:ascii="Arial" w:eastAsia="Times New Roman" w:hAnsi="Arial" w:cs="Arial"/>
            <w:color w:val="444444"/>
            <w:sz w:val="26"/>
            <w:szCs w:val="26"/>
          </w:rPr>
          <w:fldChar w:fldCharType="end"/>
        </w:r>
        <w:r w:rsidRPr="00EC1EE1">
          <w:rPr>
            <w:rFonts w:ascii="Arial" w:eastAsia="Times New Roman" w:hAnsi="Arial" w:cs="Arial"/>
            <w:color w:val="444444"/>
            <w:sz w:val="26"/>
            <w:szCs w:val="26"/>
          </w:rPr>
          <w:delText> and </w:delText>
        </w:r>
        <w:r w:rsidRPr="00EC1EE1">
          <w:rPr>
            <w:rFonts w:ascii="Arial" w:eastAsia="Times New Roman" w:hAnsi="Arial" w:cs="Arial"/>
            <w:color w:val="444444"/>
            <w:sz w:val="26"/>
            <w:szCs w:val="26"/>
          </w:rPr>
          <w:fldChar w:fldCharType="begin"/>
        </w:r>
        <w:r w:rsidRPr="00EC1EE1">
          <w:rPr>
            <w:rFonts w:ascii="Arial" w:eastAsia="Times New Roman" w:hAnsi="Arial" w:cs="Arial"/>
            <w:color w:val="444444"/>
            <w:sz w:val="26"/>
            <w:szCs w:val="26"/>
          </w:rPr>
          <w:delInstrText xml:space="preserve"> HYPERLINK "http://sasalog.com/" \l "portfolio" </w:delInstrText>
        </w:r>
        <w:r w:rsidRPr="00EC1EE1">
          <w:rPr>
            <w:rFonts w:ascii="Arial" w:eastAsia="Times New Roman" w:hAnsi="Arial" w:cs="Arial"/>
            <w:color w:val="444444"/>
            <w:sz w:val="26"/>
            <w:szCs w:val="26"/>
          </w:rPr>
          <w:fldChar w:fldCharType="separate"/>
        </w:r>
        <w:r w:rsidRPr="00EC1EE1">
          <w:rPr>
            <w:rFonts w:ascii="Arial" w:eastAsia="Times New Roman" w:hAnsi="Arial" w:cs="Arial"/>
            <w:color w:val="1ABC9C"/>
            <w:sz w:val="26"/>
            <w:szCs w:val="26"/>
            <w:u w:val="single"/>
          </w:rPr>
          <w:delText>point of sale systems</w:delText>
        </w:r>
        <w:r w:rsidRPr="00EC1EE1">
          <w:rPr>
            <w:rFonts w:ascii="Arial" w:eastAsia="Times New Roman" w:hAnsi="Arial" w:cs="Arial"/>
            <w:color w:val="444444"/>
            <w:sz w:val="26"/>
            <w:szCs w:val="26"/>
          </w:rPr>
          <w:fldChar w:fldCharType="end"/>
        </w:r>
        <w:r w:rsidRPr="00EC1EE1">
          <w:rPr>
            <w:rFonts w:ascii="Arial" w:eastAsia="Times New Roman" w:hAnsi="Arial" w:cs="Arial"/>
            <w:color w:val="444444"/>
            <w:sz w:val="26"/>
            <w:szCs w:val="26"/>
          </w:rPr>
          <w:delText> that also needed a place to do rapid testing of their ideas, but who didn’t have the tools themselves.</w:delText>
        </w:r>
      </w:del>
    </w:p>
    <w:p w14:paraId="17119121" w14:textId="77777777" w:rsidR="00EC1EE1" w:rsidRPr="00EC1EE1" w:rsidRDefault="00EC1EE1" w:rsidP="00EC1EE1">
      <w:pPr>
        <w:shd w:val="clear" w:color="auto" w:fill="FFFFFF"/>
        <w:spacing w:after="0" w:line="434" w:lineRule="atLeast"/>
        <w:rPr>
          <w:del w:id="38" w:author="student" w:date="2019-02-10T18:22:00Z"/>
          <w:rFonts w:ascii="Arial" w:eastAsia="Times New Roman" w:hAnsi="Arial" w:cs="Arial"/>
          <w:color w:val="444444"/>
          <w:sz w:val="26"/>
          <w:szCs w:val="26"/>
        </w:rPr>
      </w:pPr>
      <w:del w:id="39" w:author="student" w:date="2019-02-10T18:22:00Z">
        <w:r w:rsidRPr="00EC1EE1">
          <w:rPr>
            <w:rFonts w:ascii="Arial" w:eastAsia="Times New Roman" w:hAnsi="Arial" w:cs="Arial"/>
            <w:noProof/>
            <w:color w:val="1ABC9C"/>
            <w:sz w:val="26"/>
            <w:szCs w:val="26"/>
          </w:rPr>
          <w:drawing>
            <wp:inline distT="0" distB="0" distL="0" distR="0" wp14:anchorId="67D182A9" wp14:editId="77D14DC7">
              <wp:extent cx="6524625" cy="5915025"/>
              <wp:effectExtent l="0" t="0" r="9525" b="9525"/>
              <wp:docPr id="3" name="Picture 3" descr="Solar Kits at Maker Faire Africa in Keny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lar Kits at Maker Faire Africa in Keny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4625" cy="5915025"/>
                      </a:xfrm>
                      <a:prstGeom prst="rect">
                        <a:avLst/>
                      </a:prstGeom>
                      <a:noFill/>
                      <a:ln>
                        <a:noFill/>
                      </a:ln>
                    </pic:spPr>
                  </pic:pic>
                </a:graphicData>
              </a:graphic>
            </wp:inline>
          </w:drawing>
        </w:r>
      </w:del>
    </w:p>
    <w:p w14:paraId="17F9504C" w14:textId="77777777" w:rsidR="00EC1EE1" w:rsidRPr="00EC1EE1" w:rsidRDefault="00EC1EE1" w:rsidP="00EC1EE1">
      <w:pPr>
        <w:shd w:val="clear" w:color="auto" w:fill="FFFFFF"/>
        <w:spacing w:after="264" w:line="434" w:lineRule="atLeast"/>
        <w:rPr>
          <w:del w:id="40" w:author="student" w:date="2019-02-10T18:22:00Z"/>
          <w:rFonts w:ascii="Arial" w:eastAsia="Times New Roman" w:hAnsi="Arial" w:cs="Arial"/>
          <w:color w:val="444444"/>
          <w:sz w:val="26"/>
          <w:szCs w:val="26"/>
        </w:rPr>
      </w:pPr>
      <w:del w:id="41" w:author="student" w:date="2019-02-10T18:22:00Z">
        <w:r w:rsidRPr="00EC1EE1">
          <w:rPr>
            <w:rFonts w:ascii="Arial" w:eastAsia="Times New Roman" w:hAnsi="Arial" w:cs="Arial"/>
            <w:color w:val="444444"/>
            <w:sz w:val="26"/>
            <w:szCs w:val="26"/>
          </w:rPr>
          <w:delText>Our plan is to have this part of the electronics and plastics part of Gearbox on the 2nd floor of the iHub building. Where you’ll be able to come in and use a 3D printer, laser cutter, smaller CNC machines and soldering equipment. Again, the idea that there are experts around who you can talk to about the right materials, or a more efficient process for building your gadget, is here.</w:delText>
        </w:r>
      </w:del>
    </w:p>
    <w:p w14:paraId="528A2BA8" w14:textId="77777777" w:rsidR="00EC1EE1" w:rsidRPr="00EC1EE1" w:rsidRDefault="00EC1EE1" w:rsidP="00EC1EE1">
      <w:pPr>
        <w:shd w:val="clear" w:color="auto" w:fill="FFFFFF"/>
        <w:spacing w:before="450" w:after="150" w:line="459" w:lineRule="atLeast"/>
        <w:outlineLvl w:val="2"/>
        <w:rPr>
          <w:del w:id="42" w:author="student" w:date="2019-02-10T18:22:00Z"/>
          <w:rFonts w:ascii="Arial" w:eastAsia="Times New Roman" w:hAnsi="Arial" w:cs="Arial"/>
          <w:b/>
          <w:bCs/>
          <w:color w:val="444444"/>
          <w:sz w:val="36"/>
          <w:szCs w:val="36"/>
        </w:rPr>
      </w:pPr>
      <w:del w:id="43" w:author="student" w:date="2019-02-10T18:22:00Z">
        <w:r w:rsidRPr="00EC1EE1">
          <w:rPr>
            <w:rFonts w:ascii="Arial" w:eastAsia="Times New Roman" w:hAnsi="Arial" w:cs="Arial"/>
            <w:b/>
            <w:bCs/>
            <w:color w:val="444444"/>
            <w:sz w:val="36"/>
            <w:szCs w:val="36"/>
          </w:rPr>
          <w:delText>What we need</w:delText>
        </w:r>
      </w:del>
    </w:p>
    <w:p w14:paraId="19B9A0C7" w14:textId="77777777" w:rsidR="00EC1EE1" w:rsidRPr="00EC1EE1" w:rsidRDefault="00EC1EE1" w:rsidP="00EC1EE1">
      <w:pPr>
        <w:numPr>
          <w:ilvl w:val="0"/>
          <w:numId w:val="2"/>
        </w:numPr>
        <w:shd w:val="clear" w:color="auto" w:fill="FFFFFF"/>
        <w:spacing w:after="0" w:line="434" w:lineRule="atLeast"/>
        <w:ind w:left="360"/>
        <w:rPr>
          <w:del w:id="44" w:author="student" w:date="2019-02-10T18:22:00Z"/>
          <w:rFonts w:ascii="inherit" w:eastAsia="Times New Roman" w:hAnsi="inherit" w:cs="Arial"/>
          <w:color w:val="444444"/>
          <w:sz w:val="26"/>
          <w:szCs w:val="26"/>
        </w:rPr>
      </w:pPr>
      <w:del w:id="45" w:author="student" w:date="2019-02-10T18:22:00Z">
        <w:r w:rsidRPr="00EC1EE1">
          <w:rPr>
            <w:rFonts w:ascii="inherit" w:eastAsia="Times New Roman" w:hAnsi="inherit" w:cs="Arial"/>
            <w:b/>
            <w:bCs/>
            <w:color w:val="444444"/>
            <w:sz w:val="26"/>
            <w:szCs w:val="26"/>
          </w:rPr>
          <w:delText>Makers</w:delText>
        </w:r>
        <w:r w:rsidRPr="00EC1EE1">
          <w:rPr>
            <w:rFonts w:ascii="inherit" w:eastAsia="Times New Roman" w:hAnsi="inherit" w:cs="Arial"/>
            <w:color w:val="444444"/>
            <w:sz w:val="26"/>
            <w:szCs w:val="26"/>
          </w:rPr>
          <w:delText> – you want to build something, here’s your chance. </w:delText>
        </w:r>
        <w:r w:rsidRPr="00EC1EE1">
          <w:rPr>
            <w:rFonts w:ascii="inherit" w:eastAsia="Times New Roman" w:hAnsi="inherit" w:cs="Arial"/>
            <w:color w:val="444444"/>
            <w:sz w:val="26"/>
            <w:szCs w:val="26"/>
          </w:rPr>
          <w:fldChar w:fldCharType="begin"/>
        </w:r>
        <w:r w:rsidRPr="00EC1EE1">
          <w:rPr>
            <w:rFonts w:ascii="inherit" w:eastAsia="Times New Roman" w:hAnsi="inherit" w:cs="Arial"/>
            <w:color w:val="444444"/>
            <w:sz w:val="26"/>
            <w:szCs w:val="26"/>
          </w:rPr>
          <w:delInstrText xml:space="preserve"> HYPERLINK "http://www.gearbox.co.ke/index.php/makers/register" </w:delInstrText>
        </w:r>
        <w:r w:rsidRPr="00EC1EE1">
          <w:rPr>
            <w:rFonts w:ascii="inherit" w:eastAsia="Times New Roman" w:hAnsi="inherit" w:cs="Arial"/>
            <w:color w:val="444444"/>
            <w:sz w:val="26"/>
            <w:szCs w:val="26"/>
          </w:rPr>
          <w:fldChar w:fldCharType="separate"/>
        </w:r>
        <w:r w:rsidRPr="00EC1EE1">
          <w:rPr>
            <w:rFonts w:ascii="inherit" w:eastAsia="Times New Roman" w:hAnsi="inherit" w:cs="Arial"/>
            <w:color w:val="1ABC9C"/>
            <w:sz w:val="26"/>
            <w:szCs w:val="26"/>
            <w:u w:val="single"/>
          </w:rPr>
          <w:delText>Jump on the website and register for a membership</w:delText>
        </w:r>
        <w:r w:rsidRPr="00EC1EE1">
          <w:rPr>
            <w:rFonts w:ascii="inherit" w:eastAsia="Times New Roman" w:hAnsi="inherit" w:cs="Arial"/>
            <w:color w:val="444444"/>
            <w:sz w:val="26"/>
            <w:szCs w:val="26"/>
          </w:rPr>
          <w:fldChar w:fldCharType="end"/>
        </w:r>
        <w:r w:rsidRPr="00EC1EE1">
          <w:rPr>
            <w:rFonts w:ascii="inherit" w:eastAsia="Times New Roman" w:hAnsi="inherit" w:cs="Arial"/>
            <w:color w:val="444444"/>
            <w:sz w:val="26"/>
            <w:szCs w:val="26"/>
          </w:rPr>
          <w:delText>, come in and build stuff.</w:delText>
        </w:r>
      </w:del>
    </w:p>
    <w:p w14:paraId="0159B67B" w14:textId="77777777" w:rsidR="00EC1EE1" w:rsidRPr="00EC1EE1" w:rsidRDefault="00EC1EE1" w:rsidP="00EC1EE1">
      <w:pPr>
        <w:numPr>
          <w:ilvl w:val="0"/>
          <w:numId w:val="2"/>
        </w:numPr>
        <w:shd w:val="clear" w:color="auto" w:fill="FFFFFF"/>
        <w:spacing w:after="0" w:line="434" w:lineRule="atLeast"/>
        <w:ind w:left="360"/>
        <w:rPr>
          <w:del w:id="46" w:author="student" w:date="2019-02-10T18:22:00Z"/>
          <w:rFonts w:ascii="inherit" w:eastAsia="Times New Roman" w:hAnsi="inherit" w:cs="Arial"/>
          <w:color w:val="444444"/>
          <w:sz w:val="26"/>
          <w:szCs w:val="26"/>
        </w:rPr>
      </w:pPr>
      <w:del w:id="47" w:author="student" w:date="2019-02-10T18:22:00Z">
        <w:r w:rsidRPr="00EC1EE1">
          <w:rPr>
            <w:rFonts w:ascii="inherit" w:eastAsia="Times New Roman" w:hAnsi="inherit" w:cs="Arial"/>
            <w:b/>
            <w:bCs/>
            <w:color w:val="444444"/>
            <w:sz w:val="26"/>
            <w:szCs w:val="26"/>
          </w:rPr>
          <w:delText>Experts</w:delText>
        </w:r>
        <w:r w:rsidRPr="00EC1EE1">
          <w:rPr>
            <w:rFonts w:ascii="inherit" w:eastAsia="Times New Roman" w:hAnsi="inherit" w:cs="Arial"/>
            <w:color w:val="444444"/>
            <w:sz w:val="26"/>
            <w:szCs w:val="26"/>
          </w:rPr>
          <w:delText> – if you’re beyond novice, have built products, please get in touch. We need you to help train and build up the next generation of makers.</w:delText>
        </w:r>
      </w:del>
    </w:p>
    <w:p w14:paraId="69BA4B65" w14:textId="77777777" w:rsidR="00EC1EE1" w:rsidRPr="00EC1EE1" w:rsidRDefault="00EC1EE1" w:rsidP="00EC1EE1">
      <w:pPr>
        <w:numPr>
          <w:ilvl w:val="0"/>
          <w:numId w:val="2"/>
        </w:numPr>
        <w:shd w:val="clear" w:color="auto" w:fill="FFFFFF"/>
        <w:spacing w:after="0" w:line="434" w:lineRule="atLeast"/>
        <w:ind w:left="360"/>
        <w:rPr>
          <w:del w:id="48" w:author="student" w:date="2019-02-10T18:22:00Z"/>
          <w:rFonts w:ascii="inherit" w:eastAsia="Times New Roman" w:hAnsi="inherit" w:cs="Arial"/>
          <w:color w:val="444444"/>
          <w:sz w:val="26"/>
          <w:szCs w:val="26"/>
        </w:rPr>
      </w:pPr>
      <w:del w:id="49" w:author="student" w:date="2019-02-10T18:22:00Z">
        <w:r w:rsidRPr="00EC1EE1">
          <w:rPr>
            <w:rFonts w:ascii="inherit" w:eastAsia="Times New Roman" w:hAnsi="inherit" w:cs="Arial"/>
            <w:b/>
            <w:bCs/>
            <w:color w:val="444444"/>
            <w:sz w:val="26"/>
            <w:szCs w:val="26"/>
          </w:rPr>
          <w:delText>Interns</w:delText>
        </w:r>
        <w:r w:rsidRPr="00EC1EE1">
          <w:rPr>
            <w:rFonts w:ascii="inherit" w:eastAsia="Times New Roman" w:hAnsi="inherit" w:cs="Arial"/>
            <w:color w:val="444444"/>
            <w:sz w:val="26"/>
            <w:szCs w:val="26"/>
          </w:rPr>
          <w:delText> – a number of you have already been in touch, but we’re looking for 2-4 paid interns who will help manage the space and build the community.</w:delText>
        </w:r>
      </w:del>
    </w:p>
    <w:p w14:paraId="2AEB632C" w14:textId="77777777" w:rsidR="00EC1EE1" w:rsidRPr="00EC1EE1" w:rsidRDefault="00EC1EE1" w:rsidP="00EC1EE1">
      <w:pPr>
        <w:shd w:val="clear" w:color="auto" w:fill="FFFFFF"/>
        <w:spacing w:after="0" w:line="434" w:lineRule="atLeast"/>
        <w:rPr>
          <w:del w:id="50" w:author="student" w:date="2019-02-10T18:22:00Z"/>
          <w:rFonts w:ascii="Arial" w:eastAsia="Times New Roman" w:hAnsi="Arial" w:cs="Arial"/>
          <w:color w:val="444444"/>
          <w:sz w:val="26"/>
          <w:szCs w:val="26"/>
        </w:rPr>
      </w:pPr>
      <w:del w:id="51" w:author="student" w:date="2019-02-10T18:22:00Z">
        <w:r w:rsidRPr="00EC1EE1">
          <w:rPr>
            <w:rFonts w:ascii="Arial" w:eastAsia="Times New Roman" w:hAnsi="Arial" w:cs="Arial"/>
            <w:b/>
            <w:bCs/>
            <w:color w:val="444444"/>
            <w:sz w:val="26"/>
            <w:szCs w:val="26"/>
          </w:rPr>
          <w:delText>On capital</w:delText>
        </w:r>
        <w:r w:rsidRPr="00EC1EE1">
          <w:rPr>
            <w:rFonts w:ascii="Arial" w:eastAsia="Times New Roman" w:hAnsi="Arial" w:cs="Arial"/>
            <w:color w:val="444444"/>
            <w:sz w:val="26"/>
            <w:szCs w:val="26"/>
          </w:rPr>
          <w:br/>
          <w:delText>It costs some money to get started with Gearbox, and a lot of groups are stepping up to help, and we could use some more. The partners for Gearbox are </w:delText>
        </w:r>
        <w:r w:rsidRPr="00EC1EE1">
          <w:rPr>
            <w:rFonts w:ascii="Arial" w:eastAsia="Times New Roman" w:hAnsi="Arial" w:cs="Arial"/>
            <w:color w:val="444444"/>
            <w:sz w:val="26"/>
            <w:szCs w:val="26"/>
          </w:rPr>
          <w:fldChar w:fldCharType="begin"/>
        </w:r>
        <w:r w:rsidRPr="00EC1EE1">
          <w:rPr>
            <w:rFonts w:ascii="Arial" w:eastAsia="Times New Roman" w:hAnsi="Arial" w:cs="Arial"/>
            <w:color w:val="444444"/>
            <w:sz w:val="26"/>
            <w:szCs w:val="26"/>
          </w:rPr>
          <w:delInstrText xml:space="preserve"> HYPERLINK "http://saner.gy/" </w:delInstrText>
        </w:r>
        <w:r w:rsidRPr="00EC1EE1">
          <w:rPr>
            <w:rFonts w:ascii="Arial" w:eastAsia="Times New Roman" w:hAnsi="Arial" w:cs="Arial"/>
            <w:color w:val="444444"/>
            <w:sz w:val="26"/>
            <w:szCs w:val="26"/>
          </w:rPr>
          <w:fldChar w:fldCharType="separate"/>
        </w:r>
        <w:r w:rsidRPr="00EC1EE1">
          <w:rPr>
            <w:rFonts w:ascii="Arial" w:eastAsia="Times New Roman" w:hAnsi="Arial" w:cs="Arial"/>
            <w:color w:val="1ABC9C"/>
            <w:sz w:val="26"/>
            <w:szCs w:val="26"/>
            <w:u w:val="single"/>
          </w:rPr>
          <w:delText>Sanergy</w:delText>
        </w:r>
        <w:r w:rsidRPr="00EC1EE1">
          <w:rPr>
            <w:rFonts w:ascii="Arial" w:eastAsia="Times New Roman" w:hAnsi="Arial" w:cs="Arial"/>
            <w:color w:val="444444"/>
            <w:sz w:val="26"/>
            <w:szCs w:val="26"/>
          </w:rPr>
          <w:fldChar w:fldCharType="end"/>
        </w:r>
        <w:r w:rsidRPr="00EC1EE1">
          <w:rPr>
            <w:rFonts w:ascii="Arial" w:eastAsia="Times New Roman" w:hAnsi="Arial" w:cs="Arial"/>
            <w:color w:val="444444"/>
            <w:sz w:val="26"/>
            <w:szCs w:val="26"/>
          </w:rPr>
          <w:delText>, </w:delText>
        </w:r>
        <w:r w:rsidRPr="00EC1EE1">
          <w:rPr>
            <w:rFonts w:ascii="Arial" w:eastAsia="Times New Roman" w:hAnsi="Arial" w:cs="Arial"/>
            <w:color w:val="444444"/>
            <w:sz w:val="26"/>
            <w:szCs w:val="26"/>
          </w:rPr>
          <w:fldChar w:fldCharType="begin"/>
        </w:r>
        <w:r w:rsidRPr="00EC1EE1">
          <w:rPr>
            <w:rFonts w:ascii="Arial" w:eastAsia="Times New Roman" w:hAnsi="Arial" w:cs="Arial"/>
            <w:color w:val="444444"/>
            <w:sz w:val="26"/>
            <w:szCs w:val="26"/>
          </w:rPr>
          <w:delInstrText xml:space="preserve"> HYPERLINK "http://ushahidi.com/" </w:delInstrText>
        </w:r>
        <w:r w:rsidRPr="00EC1EE1">
          <w:rPr>
            <w:rFonts w:ascii="Arial" w:eastAsia="Times New Roman" w:hAnsi="Arial" w:cs="Arial"/>
            <w:color w:val="444444"/>
            <w:sz w:val="26"/>
            <w:szCs w:val="26"/>
          </w:rPr>
          <w:fldChar w:fldCharType="separate"/>
        </w:r>
        <w:r w:rsidRPr="00EC1EE1">
          <w:rPr>
            <w:rFonts w:ascii="Arial" w:eastAsia="Times New Roman" w:hAnsi="Arial" w:cs="Arial"/>
            <w:color w:val="1ABC9C"/>
            <w:sz w:val="26"/>
            <w:szCs w:val="26"/>
            <w:u w:val="single"/>
          </w:rPr>
          <w:delText>Ushahidi</w:delText>
        </w:r>
        <w:r w:rsidRPr="00EC1EE1">
          <w:rPr>
            <w:rFonts w:ascii="Arial" w:eastAsia="Times New Roman" w:hAnsi="Arial" w:cs="Arial"/>
            <w:color w:val="444444"/>
            <w:sz w:val="26"/>
            <w:szCs w:val="26"/>
          </w:rPr>
          <w:fldChar w:fldCharType="end"/>
        </w:r>
        <w:r w:rsidRPr="00EC1EE1">
          <w:rPr>
            <w:rFonts w:ascii="Arial" w:eastAsia="Times New Roman" w:hAnsi="Arial" w:cs="Arial"/>
            <w:color w:val="444444"/>
            <w:sz w:val="26"/>
            <w:szCs w:val="26"/>
          </w:rPr>
          <w:delText>, </w:delText>
        </w:r>
        <w:r w:rsidRPr="00EC1EE1">
          <w:rPr>
            <w:rFonts w:ascii="Arial" w:eastAsia="Times New Roman" w:hAnsi="Arial" w:cs="Arial"/>
            <w:color w:val="444444"/>
            <w:sz w:val="26"/>
            <w:szCs w:val="26"/>
          </w:rPr>
          <w:fldChar w:fldCharType="begin"/>
        </w:r>
        <w:r w:rsidRPr="00EC1EE1">
          <w:rPr>
            <w:rFonts w:ascii="Arial" w:eastAsia="Times New Roman" w:hAnsi="Arial" w:cs="Arial"/>
            <w:color w:val="444444"/>
            <w:sz w:val="26"/>
            <w:szCs w:val="26"/>
          </w:rPr>
          <w:delInstrText xml:space="preserve"> HYPERLINK "http://brck.com/" </w:delInstrText>
        </w:r>
        <w:r w:rsidRPr="00EC1EE1">
          <w:rPr>
            <w:rFonts w:ascii="Arial" w:eastAsia="Times New Roman" w:hAnsi="Arial" w:cs="Arial"/>
            <w:color w:val="444444"/>
            <w:sz w:val="26"/>
            <w:szCs w:val="26"/>
          </w:rPr>
          <w:fldChar w:fldCharType="separate"/>
        </w:r>
        <w:r w:rsidRPr="00EC1EE1">
          <w:rPr>
            <w:rFonts w:ascii="Arial" w:eastAsia="Times New Roman" w:hAnsi="Arial" w:cs="Arial"/>
            <w:color w:val="1ABC9C"/>
            <w:sz w:val="26"/>
            <w:szCs w:val="26"/>
            <w:u w:val="single"/>
          </w:rPr>
          <w:delText>BRCK</w:delText>
        </w:r>
        <w:r w:rsidRPr="00EC1EE1">
          <w:rPr>
            <w:rFonts w:ascii="Arial" w:eastAsia="Times New Roman" w:hAnsi="Arial" w:cs="Arial"/>
            <w:color w:val="444444"/>
            <w:sz w:val="26"/>
            <w:szCs w:val="26"/>
          </w:rPr>
          <w:fldChar w:fldCharType="end"/>
        </w:r>
        <w:r w:rsidRPr="00EC1EE1">
          <w:rPr>
            <w:rFonts w:ascii="Arial" w:eastAsia="Times New Roman" w:hAnsi="Arial" w:cs="Arial"/>
            <w:color w:val="444444"/>
            <w:sz w:val="26"/>
            <w:szCs w:val="26"/>
          </w:rPr>
          <w:delText>, </w:delText>
        </w:r>
        <w:r w:rsidRPr="00EC1EE1">
          <w:rPr>
            <w:rFonts w:ascii="Arial" w:eastAsia="Times New Roman" w:hAnsi="Arial" w:cs="Arial"/>
            <w:color w:val="444444"/>
            <w:sz w:val="26"/>
            <w:szCs w:val="26"/>
          </w:rPr>
          <w:fldChar w:fldCharType="begin"/>
        </w:r>
        <w:r w:rsidRPr="00EC1EE1">
          <w:rPr>
            <w:rFonts w:ascii="Arial" w:eastAsia="Times New Roman" w:hAnsi="Arial" w:cs="Arial"/>
            <w:color w:val="444444"/>
            <w:sz w:val="26"/>
            <w:szCs w:val="26"/>
          </w:rPr>
          <w:delInstrText xml:space="preserve"> HYPERLINK "http://knowable.org/" </w:delInstrText>
        </w:r>
        <w:r w:rsidRPr="00EC1EE1">
          <w:rPr>
            <w:rFonts w:ascii="Arial" w:eastAsia="Times New Roman" w:hAnsi="Arial" w:cs="Arial"/>
            <w:color w:val="444444"/>
            <w:sz w:val="26"/>
            <w:szCs w:val="26"/>
          </w:rPr>
          <w:fldChar w:fldCharType="separate"/>
        </w:r>
        <w:r w:rsidRPr="00EC1EE1">
          <w:rPr>
            <w:rFonts w:ascii="Arial" w:eastAsia="Times New Roman" w:hAnsi="Arial" w:cs="Arial"/>
            <w:color w:val="1ABC9C"/>
            <w:sz w:val="26"/>
            <w:szCs w:val="26"/>
            <w:u w:val="single"/>
          </w:rPr>
          <w:delText>Knowable</w:delText>
        </w:r>
        <w:r w:rsidRPr="00EC1EE1">
          <w:rPr>
            <w:rFonts w:ascii="Arial" w:eastAsia="Times New Roman" w:hAnsi="Arial" w:cs="Arial"/>
            <w:color w:val="444444"/>
            <w:sz w:val="26"/>
            <w:szCs w:val="26"/>
          </w:rPr>
          <w:fldChar w:fldCharType="end"/>
        </w:r>
        <w:r w:rsidRPr="00EC1EE1">
          <w:rPr>
            <w:rFonts w:ascii="Arial" w:eastAsia="Times New Roman" w:hAnsi="Arial" w:cs="Arial"/>
            <w:color w:val="444444"/>
            <w:sz w:val="26"/>
            <w:szCs w:val="26"/>
          </w:rPr>
          <w:delText> and </w:delText>
        </w:r>
        <w:r w:rsidRPr="00EC1EE1">
          <w:rPr>
            <w:rFonts w:ascii="Arial" w:eastAsia="Times New Roman" w:hAnsi="Arial" w:cs="Arial"/>
            <w:color w:val="444444"/>
            <w:sz w:val="26"/>
            <w:szCs w:val="26"/>
          </w:rPr>
          <w:fldChar w:fldCharType="begin"/>
        </w:r>
        <w:r w:rsidRPr="00EC1EE1">
          <w:rPr>
            <w:rFonts w:ascii="Arial" w:eastAsia="Times New Roman" w:hAnsi="Arial" w:cs="Arial"/>
            <w:color w:val="444444"/>
            <w:sz w:val="26"/>
            <w:szCs w:val="26"/>
          </w:rPr>
          <w:delInstrText xml:space="preserve"> HYPERLINK "http://www.mobiusmotors.com/" </w:delInstrText>
        </w:r>
        <w:r w:rsidRPr="00EC1EE1">
          <w:rPr>
            <w:rFonts w:ascii="Arial" w:eastAsia="Times New Roman" w:hAnsi="Arial" w:cs="Arial"/>
            <w:color w:val="444444"/>
            <w:sz w:val="26"/>
            <w:szCs w:val="26"/>
          </w:rPr>
          <w:fldChar w:fldCharType="separate"/>
        </w:r>
        <w:r w:rsidRPr="00EC1EE1">
          <w:rPr>
            <w:rFonts w:ascii="Arial" w:eastAsia="Times New Roman" w:hAnsi="Arial" w:cs="Arial"/>
            <w:color w:val="1ABC9C"/>
            <w:sz w:val="26"/>
            <w:szCs w:val="26"/>
            <w:u w:val="single"/>
          </w:rPr>
          <w:delText>Mobius Motors</w:delText>
        </w:r>
        <w:r w:rsidRPr="00EC1EE1">
          <w:rPr>
            <w:rFonts w:ascii="Arial" w:eastAsia="Times New Roman" w:hAnsi="Arial" w:cs="Arial"/>
            <w:color w:val="444444"/>
            <w:sz w:val="26"/>
            <w:szCs w:val="26"/>
          </w:rPr>
          <w:fldChar w:fldCharType="end"/>
        </w:r>
        <w:r w:rsidRPr="00EC1EE1">
          <w:rPr>
            <w:rFonts w:ascii="Arial" w:eastAsia="Times New Roman" w:hAnsi="Arial" w:cs="Arial"/>
            <w:color w:val="444444"/>
            <w:sz w:val="26"/>
            <w:szCs w:val="26"/>
          </w:rPr>
          <w:delText>, and we’re looking for more. Academic partners are MIT thus far, and we’d like to get a few more signed up here too. If your company needs access to this kind of equipment from time-to-time, get in touch.</w:delText>
        </w:r>
      </w:del>
    </w:p>
    <w:p w14:paraId="23484921" w14:textId="77777777" w:rsidR="00EC1EE1" w:rsidRPr="00EC1EE1" w:rsidRDefault="00EC1EE1" w:rsidP="00EC1EE1">
      <w:pPr>
        <w:shd w:val="clear" w:color="auto" w:fill="FFFFFF"/>
        <w:spacing w:after="264" w:line="434" w:lineRule="atLeast"/>
        <w:rPr>
          <w:del w:id="52" w:author="student" w:date="2019-02-10T18:22:00Z"/>
          <w:rFonts w:ascii="Arial" w:eastAsia="Times New Roman" w:hAnsi="Arial" w:cs="Arial"/>
          <w:color w:val="444444"/>
          <w:sz w:val="26"/>
          <w:szCs w:val="26"/>
        </w:rPr>
      </w:pPr>
      <w:del w:id="53" w:author="student" w:date="2019-02-10T18:22:00Z">
        <w:r w:rsidRPr="00EC1EE1">
          <w:rPr>
            <w:rFonts w:ascii="Arial" w:eastAsia="Times New Roman" w:hAnsi="Arial" w:cs="Arial"/>
            <w:color w:val="444444"/>
            <w:sz w:val="26"/>
            <w:szCs w:val="26"/>
          </w:rPr>
          <w:delText>Right now we could use about $50,000 for some equipment purchases, as it’s expensive to buy and ship some items to Kenya. If you can help on that, please get in touch.</w:delText>
        </w:r>
      </w:del>
    </w:p>
    <w:p w14:paraId="272A4F08" w14:textId="77777777" w:rsidR="00EC1EE1" w:rsidRPr="00EC1EE1" w:rsidRDefault="00EC1EE1" w:rsidP="00EC1EE1">
      <w:pPr>
        <w:shd w:val="clear" w:color="auto" w:fill="FFFFFF"/>
        <w:spacing w:after="264" w:line="434" w:lineRule="atLeast"/>
        <w:rPr>
          <w:del w:id="54" w:author="student" w:date="2019-02-10T18:22:00Z"/>
          <w:rFonts w:ascii="Arial" w:eastAsia="Times New Roman" w:hAnsi="Arial" w:cs="Arial"/>
          <w:color w:val="444444"/>
          <w:sz w:val="26"/>
          <w:szCs w:val="26"/>
        </w:rPr>
      </w:pPr>
      <w:del w:id="55" w:author="student" w:date="2019-02-10T18:22:00Z">
        <w:r w:rsidRPr="00EC1EE1">
          <w:rPr>
            <w:rFonts w:ascii="Arial" w:eastAsia="Times New Roman" w:hAnsi="Arial" w:cs="Arial"/>
            <w:color w:val="444444"/>
            <w:sz w:val="26"/>
            <w:szCs w:val="26"/>
          </w:rPr>
          <w:delText>Long-term we have other plans for keeping Gearbox sustainable in 3 ways:</w:delText>
        </w:r>
      </w:del>
    </w:p>
    <w:p w14:paraId="1D26A9CB" w14:textId="77777777" w:rsidR="00EC1EE1" w:rsidRPr="00EC1EE1" w:rsidRDefault="00EC1EE1" w:rsidP="00EC1EE1">
      <w:pPr>
        <w:numPr>
          <w:ilvl w:val="0"/>
          <w:numId w:val="3"/>
        </w:numPr>
        <w:shd w:val="clear" w:color="auto" w:fill="FFFFFF"/>
        <w:spacing w:after="0" w:line="434" w:lineRule="atLeast"/>
        <w:ind w:left="360"/>
        <w:rPr>
          <w:del w:id="56" w:author="student" w:date="2019-02-10T18:22:00Z"/>
          <w:rFonts w:ascii="inherit" w:eastAsia="Times New Roman" w:hAnsi="inherit" w:cs="Arial"/>
          <w:color w:val="444444"/>
          <w:sz w:val="26"/>
          <w:szCs w:val="26"/>
        </w:rPr>
      </w:pPr>
      <w:del w:id="57" w:author="student" w:date="2019-02-10T18:22:00Z">
        <w:r w:rsidRPr="00EC1EE1">
          <w:rPr>
            <w:rFonts w:ascii="inherit" w:eastAsia="Times New Roman" w:hAnsi="inherit" w:cs="Arial"/>
            <w:b/>
            <w:bCs/>
            <w:color w:val="444444"/>
            <w:sz w:val="26"/>
            <w:szCs w:val="26"/>
          </w:rPr>
          <w:delText>Membership</w:delText>
        </w:r>
        <w:r w:rsidRPr="00EC1EE1">
          <w:rPr>
            <w:rFonts w:ascii="inherit" w:eastAsia="Times New Roman" w:hAnsi="inherit" w:cs="Arial"/>
            <w:color w:val="444444"/>
            <w:sz w:val="26"/>
            <w:szCs w:val="26"/>
          </w:rPr>
          <w:delText>: There will be monthly membership fees, the rates are still being determined, but it will be affordable.</w:delText>
        </w:r>
      </w:del>
    </w:p>
    <w:p w14:paraId="6F4C99F3" w14:textId="77777777" w:rsidR="00EC1EE1" w:rsidRPr="00EC1EE1" w:rsidRDefault="00EC1EE1" w:rsidP="00EC1EE1">
      <w:pPr>
        <w:numPr>
          <w:ilvl w:val="0"/>
          <w:numId w:val="3"/>
        </w:numPr>
        <w:shd w:val="clear" w:color="auto" w:fill="FFFFFF"/>
        <w:spacing w:after="0" w:line="434" w:lineRule="atLeast"/>
        <w:ind w:left="360"/>
        <w:rPr>
          <w:del w:id="58" w:author="student" w:date="2019-02-10T18:22:00Z"/>
          <w:rFonts w:ascii="inherit" w:eastAsia="Times New Roman" w:hAnsi="inherit" w:cs="Arial"/>
          <w:color w:val="444444"/>
          <w:sz w:val="26"/>
          <w:szCs w:val="26"/>
        </w:rPr>
      </w:pPr>
      <w:del w:id="59" w:author="student" w:date="2019-02-10T18:22:00Z">
        <w:r w:rsidRPr="00EC1EE1">
          <w:rPr>
            <w:rFonts w:ascii="inherit" w:eastAsia="Times New Roman" w:hAnsi="inherit" w:cs="Arial"/>
            <w:b/>
            <w:bCs/>
            <w:color w:val="444444"/>
            <w:sz w:val="26"/>
            <w:szCs w:val="26"/>
          </w:rPr>
          <w:delText>Gearshop</w:delText>
        </w:r>
        <w:r w:rsidRPr="00EC1EE1">
          <w:rPr>
            <w:rFonts w:ascii="inherit" w:eastAsia="Times New Roman" w:hAnsi="inherit" w:cs="Arial"/>
            <w:color w:val="444444"/>
            <w:sz w:val="26"/>
            <w:szCs w:val="26"/>
          </w:rPr>
          <w:delText>: There will be a store, where you can buy the small components and resources you need, as well as a place where we sell on consignment, things made by the community.</w:delText>
        </w:r>
      </w:del>
    </w:p>
    <w:p w14:paraId="68BAEADF" w14:textId="77777777" w:rsidR="00EC1EE1" w:rsidRPr="00EC1EE1" w:rsidRDefault="00EC1EE1" w:rsidP="00EC1EE1">
      <w:pPr>
        <w:numPr>
          <w:ilvl w:val="0"/>
          <w:numId w:val="3"/>
        </w:numPr>
        <w:shd w:val="clear" w:color="auto" w:fill="FFFFFF"/>
        <w:spacing w:after="0" w:line="434" w:lineRule="atLeast"/>
        <w:ind w:left="360"/>
        <w:rPr>
          <w:del w:id="60" w:author="student" w:date="2019-02-10T18:22:00Z"/>
          <w:rFonts w:ascii="inherit" w:eastAsia="Times New Roman" w:hAnsi="inherit" w:cs="Arial"/>
          <w:color w:val="444444"/>
          <w:sz w:val="26"/>
          <w:szCs w:val="26"/>
        </w:rPr>
      </w:pPr>
      <w:del w:id="61" w:author="student" w:date="2019-02-10T18:22:00Z">
        <w:r w:rsidRPr="00EC1EE1">
          <w:rPr>
            <w:rFonts w:ascii="inherit" w:eastAsia="Times New Roman" w:hAnsi="inherit" w:cs="Arial"/>
            <w:b/>
            <w:bCs/>
            <w:color w:val="444444"/>
            <w:sz w:val="26"/>
            <w:szCs w:val="26"/>
          </w:rPr>
          <w:delText>Partners</w:delText>
        </w:r>
        <w:r w:rsidRPr="00EC1EE1">
          <w:rPr>
            <w:rFonts w:ascii="inherit" w:eastAsia="Times New Roman" w:hAnsi="inherit" w:cs="Arial"/>
            <w:color w:val="444444"/>
            <w:sz w:val="26"/>
            <w:szCs w:val="26"/>
          </w:rPr>
          <w:delText>: Corporate partners who want to be a part of this community can do take part showcasing their products and doing events.</w:delText>
        </w:r>
      </w:del>
    </w:p>
    <w:p w14:paraId="65D166EB" w14:textId="77777777" w:rsidR="00EC1EE1" w:rsidRPr="00EC1EE1" w:rsidRDefault="00EC1EE1" w:rsidP="00EC1EE1">
      <w:pPr>
        <w:shd w:val="clear" w:color="auto" w:fill="FFFFFF"/>
        <w:spacing w:after="0" w:line="434" w:lineRule="atLeast"/>
        <w:rPr>
          <w:del w:id="62" w:author="student" w:date="2019-02-10T18:22:00Z"/>
          <w:rFonts w:ascii="Arial" w:eastAsia="Times New Roman" w:hAnsi="Arial" w:cs="Arial"/>
          <w:color w:val="444444"/>
          <w:sz w:val="26"/>
          <w:szCs w:val="26"/>
        </w:rPr>
      </w:pPr>
      <w:del w:id="63" w:author="student" w:date="2019-02-10T18:22:00Z">
        <w:r w:rsidRPr="00EC1EE1">
          <w:rPr>
            <w:rFonts w:ascii="Arial" w:eastAsia="Times New Roman" w:hAnsi="Arial" w:cs="Arial"/>
            <w:color w:val="444444"/>
            <w:sz w:val="26"/>
            <w:szCs w:val="26"/>
          </w:rPr>
          <w:delText>I’ve said for </w:delText>
        </w:r>
        <w:r w:rsidRPr="00EC1EE1">
          <w:rPr>
            <w:rFonts w:ascii="Arial" w:eastAsia="Times New Roman" w:hAnsi="Arial" w:cs="Arial"/>
            <w:color w:val="444444"/>
            <w:sz w:val="26"/>
            <w:szCs w:val="26"/>
          </w:rPr>
          <w:fldChar w:fldCharType="begin"/>
        </w:r>
        <w:r w:rsidRPr="00EC1EE1">
          <w:rPr>
            <w:rFonts w:ascii="Arial" w:eastAsia="Times New Roman" w:hAnsi="Arial" w:cs="Arial"/>
            <w:color w:val="444444"/>
            <w:sz w:val="26"/>
            <w:szCs w:val="26"/>
          </w:rPr>
          <w:delInstrText xml:space="preserve"> HYPERLINK "http://whiteafrican.com/2011/09/08/fundi-bots-robotics-lab-school-clubs-and-camps/" </w:delInstrText>
        </w:r>
        <w:r w:rsidRPr="00EC1EE1">
          <w:rPr>
            <w:rFonts w:ascii="Arial" w:eastAsia="Times New Roman" w:hAnsi="Arial" w:cs="Arial"/>
            <w:color w:val="444444"/>
            <w:sz w:val="26"/>
            <w:szCs w:val="26"/>
          </w:rPr>
          <w:fldChar w:fldCharType="separate"/>
        </w:r>
        <w:r w:rsidRPr="00EC1EE1">
          <w:rPr>
            <w:rFonts w:ascii="Arial" w:eastAsia="Times New Roman" w:hAnsi="Arial" w:cs="Arial"/>
            <w:color w:val="1ABC9C"/>
            <w:sz w:val="26"/>
            <w:szCs w:val="26"/>
            <w:u w:val="single"/>
          </w:rPr>
          <w:delText>a</w:delText>
        </w:r>
        <w:r w:rsidRPr="00EC1EE1">
          <w:rPr>
            <w:rFonts w:ascii="Arial" w:eastAsia="Times New Roman" w:hAnsi="Arial" w:cs="Arial"/>
            <w:color w:val="444444"/>
            <w:sz w:val="26"/>
            <w:szCs w:val="26"/>
          </w:rPr>
          <w:fldChar w:fldCharType="end"/>
        </w:r>
        <w:r w:rsidRPr="00EC1EE1">
          <w:rPr>
            <w:rFonts w:ascii="Arial" w:eastAsia="Times New Roman" w:hAnsi="Arial" w:cs="Arial"/>
            <w:color w:val="444444"/>
            <w:sz w:val="26"/>
            <w:szCs w:val="26"/>
          </w:rPr>
          <w:delText> </w:delText>
        </w:r>
        <w:r w:rsidRPr="00EC1EE1">
          <w:rPr>
            <w:rFonts w:ascii="Arial" w:eastAsia="Times New Roman" w:hAnsi="Arial" w:cs="Arial"/>
            <w:color w:val="444444"/>
            <w:sz w:val="26"/>
            <w:szCs w:val="26"/>
          </w:rPr>
          <w:fldChar w:fldCharType="begin"/>
        </w:r>
        <w:r w:rsidRPr="00EC1EE1">
          <w:rPr>
            <w:rFonts w:ascii="Arial" w:eastAsia="Times New Roman" w:hAnsi="Arial" w:cs="Arial"/>
            <w:color w:val="444444"/>
            <w:sz w:val="26"/>
            <w:szCs w:val="26"/>
          </w:rPr>
          <w:delInstrText xml:space="preserve"> HYPERLINK "http://whiteafrican.com/2011/05/31/local-innovation-and-entrepreneurs/" </w:delInstrText>
        </w:r>
        <w:r w:rsidRPr="00EC1EE1">
          <w:rPr>
            <w:rFonts w:ascii="Arial" w:eastAsia="Times New Roman" w:hAnsi="Arial" w:cs="Arial"/>
            <w:color w:val="444444"/>
            <w:sz w:val="26"/>
            <w:szCs w:val="26"/>
          </w:rPr>
          <w:fldChar w:fldCharType="separate"/>
        </w:r>
        <w:r w:rsidRPr="00EC1EE1">
          <w:rPr>
            <w:rFonts w:ascii="Arial" w:eastAsia="Times New Roman" w:hAnsi="Arial" w:cs="Arial"/>
            <w:color w:val="1ABC9C"/>
            <w:sz w:val="26"/>
            <w:szCs w:val="26"/>
            <w:u w:val="single"/>
          </w:rPr>
          <w:delText>long</w:delText>
        </w:r>
        <w:r w:rsidRPr="00EC1EE1">
          <w:rPr>
            <w:rFonts w:ascii="Arial" w:eastAsia="Times New Roman" w:hAnsi="Arial" w:cs="Arial"/>
            <w:color w:val="444444"/>
            <w:sz w:val="26"/>
            <w:szCs w:val="26"/>
          </w:rPr>
          <w:fldChar w:fldCharType="end"/>
        </w:r>
        <w:r w:rsidRPr="00EC1EE1">
          <w:rPr>
            <w:rFonts w:ascii="Arial" w:eastAsia="Times New Roman" w:hAnsi="Arial" w:cs="Arial"/>
            <w:color w:val="444444"/>
            <w:sz w:val="26"/>
            <w:szCs w:val="26"/>
          </w:rPr>
          <w:delText> </w:delText>
        </w:r>
        <w:r w:rsidRPr="00EC1EE1">
          <w:rPr>
            <w:rFonts w:ascii="Arial" w:eastAsia="Times New Roman" w:hAnsi="Arial" w:cs="Arial"/>
            <w:color w:val="444444"/>
            <w:sz w:val="26"/>
            <w:szCs w:val="26"/>
          </w:rPr>
          <w:fldChar w:fldCharType="begin"/>
        </w:r>
        <w:r w:rsidRPr="00EC1EE1">
          <w:rPr>
            <w:rFonts w:ascii="Arial" w:eastAsia="Times New Roman" w:hAnsi="Arial" w:cs="Arial"/>
            <w:color w:val="444444"/>
            <w:sz w:val="26"/>
            <w:szCs w:val="26"/>
          </w:rPr>
          <w:delInstrText xml:space="preserve"> HYPERLINK "http://whiteafrican.com/2011/10/07/manufacturing-our-future/" </w:delInstrText>
        </w:r>
        <w:r w:rsidRPr="00EC1EE1">
          <w:rPr>
            <w:rFonts w:ascii="Arial" w:eastAsia="Times New Roman" w:hAnsi="Arial" w:cs="Arial"/>
            <w:color w:val="444444"/>
            <w:sz w:val="26"/>
            <w:szCs w:val="26"/>
          </w:rPr>
          <w:fldChar w:fldCharType="separate"/>
        </w:r>
        <w:r w:rsidRPr="00EC1EE1">
          <w:rPr>
            <w:rFonts w:ascii="Arial" w:eastAsia="Times New Roman" w:hAnsi="Arial" w:cs="Arial"/>
            <w:color w:val="1ABC9C"/>
            <w:sz w:val="26"/>
            <w:szCs w:val="26"/>
            <w:u w:val="single"/>
          </w:rPr>
          <w:delText>time</w:delText>
        </w:r>
        <w:r w:rsidRPr="00EC1EE1">
          <w:rPr>
            <w:rFonts w:ascii="Arial" w:eastAsia="Times New Roman" w:hAnsi="Arial" w:cs="Arial"/>
            <w:color w:val="444444"/>
            <w:sz w:val="26"/>
            <w:szCs w:val="26"/>
          </w:rPr>
          <w:fldChar w:fldCharType="end"/>
        </w:r>
        <w:r w:rsidRPr="00EC1EE1">
          <w:rPr>
            <w:rFonts w:ascii="Arial" w:eastAsia="Times New Roman" w:hAnsi="Arial" w:cs="Arial"/>
            <w:color w:val="444444"/>
            <w:sz w:val="26"/>
            <w:szCs w:val="26"/>
          </w:rPr>
          <w:delText> that I think we in Africa have an advantage in making things. It’s a culture that’s never been lost, and we’re used to improvising, adapting and overcoming challenges that come our way. This is our first foray into that meeting of the worlds between high-tech and low-tech making, and I’ve not been this excited about something for a long time.</w:delText>
        </w:r>
      </w:del>
    </w:p>
    <w:p w14:paraId="2D663384" w14:textId="77777777" w:rsidR="004C5C08" w:rsidRDefault="004C5C08" w:rsidP="004C5C08">
      <w:pPr>
        <w:pStyle w:val="NormalWeb"/>
        <w:shd w:val="clear" w:color="auto" w:fill="FFFFFF"/>
        <w:spacing w:before="0" w:beforeAutospacing="0" w:after="0" w:afterAutospacing="0" w:line="434" w:lineRule="atLeast"/>
        <w:rPr>
          <w:del w:id="64" w:author="student" w:date="2019-02-10T18:22:00Z"/>
          <w:rStyle w:val="NormalWeb"/>
          <w:rFonts w:ascii="Arial" w:hAnsi="Arial" w:cs="Arial"/>
          <w:color w:val="444444"/>
          <w:sz w:val="26"/>
          <w:szCs w:val="26"/>
        </w:rPr>
      </w:pPr>
    </w:p>
    <w:p w14:paraId="44D3293E" w14:textId="77777777" w:rsidR="00EC1EE1" w:rsidRPr="00EC1EE1" w:rsidRDefault="00EC1EE1" w:rsidP="00EC1EE1">
      <w:pPr>
        <w:pStyle w:val="NormalWeb"/>
        <w:shd w:val="clear" w:color="auto" w:fill="FFFFFF"/>
        <w:spacing w:before="0" w:beforeAutospacing="0" w:after="0" w:afterAutospacing="0" w:line="434" w:lineRule="atLeast"/>
        <w:rPr>
          <w:del w:id="65" w:author="student" w:date="2019-02-10T18:22:00Z"/>
          <w:rFonts w:ascii="Arial" w:hAnsi="Arial" w:cs="Arial"/>
          <w:color w:val="444444"/>
          <w:sz w:val="26"/>
          <w:szCs w:val="26"/>
        </w:rPr>
      </w:pPr>
    </w:p>
    <w:p w14:paraId="73E204A4" w14:textId="77777777" w:rsidR="004C5C08" w:rsidRDefault="004C5C08" w:rsidP="009B3965">
      <w:pPr>
        <w:pStyle w:val="NormalWeb"/>
        <w:spacing w:before="0" w:beforeAutospacing="0" w:after="150" w:afterAutospacing="0"/>
        <w:rPr>
          <w:del w:id="66" w:author="student" w:date="2019-02-10T18:22:00Z"/>
          <w:rFonts w:ascii="OpenSans-Regular" w:hAnsi="OpenSans-Regular"/>
          <w:color w:val="4C4145"/>
          <w:sz w:val="21"/>
          <w:szCs w:val="21"/>
        </w:rPr>
      </w:pPr>
    </w:p>
    <w:p w14:paraId="40D8EE9B" w14:textId="77777777" w:rsidR="004C5C08" w:rsidRDefault="004C5C08" w:rsidP="009B3965">
      <w:pPr>
        <w:pStyle w:val="NormalWeb"/>
        <w:spacing w:before="0" w:beforeAutospacing="0" w:after="150" w:afterAutospacing="0"/>
        <w:rPr>
          <w:del w:id="67" w:author="student" w:date="2019-02-10T18:22:00Z"/>
          <w:rFonts w:ascii="OpenSans-Regular" w:hAnsi="OpenSans-Regular"/>
          <w:color w:val="4C4145"/>
          <w:sz w:val="21"/>
          <w:szCs w:val="21"/>
        </w:rPr>
      </w:pPr>
    </w:p>
    <w:p w14:paraId="5D4680DB" w14:textId="77777777" w:rsidR="00CE0988" w:rsidRDefault="00CE0988">
      <w:pPr>
        <w:rPr>
          <w:rFonts w:ascii="Georgia" w:hAnsi="Georgia"/>
          <w:color w:val="333333"/>
          <w:sz w:val="27"/>
          <w:szCs w:val="27"/>
          <w:shd w:val="clear" w:color="auto" w:fill="FCFCFC"/>
        </w:rPr>
      </w:pPr>
    </w:p>
    <w:p w14:paraId="74CA3583" w14:textId="77777777" w:rsidR="00CE0988" w:rsidRDefault="00CE0988">
      <w:pPr>
        <w:rPr>
          <w:rFonts w:ascii="Georgia" w:hAnsi="Georgia"/>
          <w:color w:val="333333"/>
          <w:sz w:val="27"/>
          <w:szCs w:val="27"/>
          <w:shd w:val="clear" w:color="auto" w:fill="FCFCFC"/>
        </w:rPr>
      </w:pPr>
    </w:p>
    <w:p w14:paraId="0C73C845" w14:textId="77777777" w:rsidR="006B5618" w:rsidRPr="006B5618" w:rsidRDefault="006B5618">
      <w:pPr>
        <w:rPr>
          <w:rFonts w:ascii="Georgia" w:hAnsi="Georgia"/>
          <w:color w:val="333333"/>
          <w:sz w:val="27"/>
          <w:szCs w:val="27"/>
          <w:shd w:val="clear" w:color="auto" w:fill="FCFCFC"/>
        </w:rPr>
      </w:pPr>
    </w:p>
    <w:sectPr w:rsidR="006B5618" w:rsidRPr="006B5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Sans-Regular">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827D0"/>
    <w:multiLevelType w:val="multilevel"/>
    <w:tmpl w:val="179C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6972DA"/>
    <w:multiLevelType w:val="multilevel"/>
    <w:tmpl w:val="E98A0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5804B3"/>
    <w:multiLevelType w:val="multilevel"/>
    <w:tmpl w:val="037E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9E4"/>
    <w:rsid w:val="00126DE8"/>
    <w:rsid w:val="00206B9A"/>
    <w:rsid w:val="002921D3"/>
    <w:rsid w:val="00424702"/>
    <w:rsid w:val="004C5C08"/>
    <w:rsid w:val="005D7EEE"/>
    <w:rsid w:val="006B5618"/>
    <w:rsid w:val="006E0BB1"/>
    <w:rsid w:val="007717DB"/>
    <w:rsid w:val="00785D83"/>
    <w:rsid w:val="0083724B"/>
    <w:rsid w:val="009369E4"/>
    <w:rsid w:val="009B3965"/>
    <w:rsid w:val="00A0609E"/>
    <w:rsid w:val="00CE0988"/>
    <w:rsid w:val="00E91D85"/>
    <w:rsid w:val="00E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0543AE-BF8D-40E8-920E-7DFBE0B11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caption">
    <w:name w:val="company__caption"/>
    <w:basedOn w:val="Normal"/>
    <w:rsid w:val="008372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E0988"/>
    <w:pPr>
      <w:spacing w:before="100" w:beforeAutospacing="1" w:after="100" w:afterAutospacing="1" w:line="240" w:lineRule="auto"/>
      <w:pPrChange w:id="0" w:author="student" w:date="2019-02-10T18:22:00Z">
        <w:pPr>
          <w:spacing w:before="100" w:beforeAutospacing="1" w:after="100" w:afterAutospacing="1"/>
        </w:pPr>
      </w:pPrChange>
    </w:pPr>
    <w:rPr>
      <w:rFonts w:ascii="Times New Roman" w:eastAsia="Times New Roman" w:hAnsi="Times New Roman" w:cs="Times New Roman"/>
      <w:sz w:val="24"/>
      <w:szCs w:val="24"/>
      <w:rPrChange w:id="0" w:author="student" w:date="2019-02-10T18:22:00Z">
        <w:rPr>
          <w:sz w:val="24"/>
          <w:szCs w:val="24"/>
          <w:lang w:val="en-US" w:eastAsia="en-US" w:bidi="ar-SA"/>
        </w:rPr>
      </w:rPrChange>
    </w:rPr>
  </w:style>
  <w:style w:type="character" w:styleId="Strong">
    <w:name w:val="Strong"/>
    <w:basedOn w:val="DefaultParagraphFont"/>
    <w:uiPriority w:val="22"/>
    <w:qFormat/>
    <w:rsid w:val="004C5C08"/>
    <w:rPr>
      <w:b/>
      <w:bCs/>
    </w:rPr>
  </w:style>
  <w:style w:type="character" w:styleId="Hyperlink">
    <w:name w:val="Hyperlink"/>
    <w:basedOn w:val="DefaultParagraphFont"/>
    <w:uiPriority w:val="99"/>
    <w:semiHidden/>
    <w:unhideWhenUsed/>
    <w:rsid w:val="004C5C08"/>
    <w:rPr>
      <w:color w:val="0000FF"/>
      <w:u w:val="single"/>
    </w:rPr>
  </w:style>
  <w:style w:type="paragraph" w:styleId="Revision">
    <w:name w:val="Revision"/>
    <w:hidden/>
    <w:uiPriority w:val="99"/>
    <w:semiHidden/>
    <w:rsid w:val="005D7EEE"/>
    <w:pPr>
      <w:spacing w:after="0" w:line="240" w:lineRule="auto"/>
    </w:pPr>
  </w:style>
  <w:style w:type="paragraph" w:styleId="BalloonText">
    <w:name w:val="Balloon Text"/>
    <w:basedOn w:val="Normal"/>
    <w:link w:val="BalloonTextChar"/>
    <w:uiPriority w:val="99"/>
    <w:semiHidden/>
    <w:unhideWhenUsed/>
    <w:rsid w:val="005D7E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E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2502">
      <w:bodyDiv w:val="1"/>
      <w:marLeft w:val="0"/>
      <w:marRight w:val="0"/>
      <w:marTop w:val="0"/>
      <w:marBottom w:val="0"/>
      <w:divBdr>
        <w:top w:val="none" w:sz="0" w:space="0" w:color="auto"/>
        <w:left w:val="none" w:sz="0" w:space="0" w:color="auto"/>
        <w:bottom w:val="none" w:sz="0" w:space="0" w:color="auto"/>
        <w:right w:val="none" w:sz="0" w:space="0" w:color="auto"/>
      </w:divBdr>
    </w:div>
    <w:div w:id="104661030">
      <w:bodyDiv w:val="1"/>
      <w:marLeft w:val="0"/>
      <w:marRight w:val="0"/>
      <w:marTop w:val="0"/>
      <w:marBottom w:val="0"/>
      <w:divBdr>
        <w:top w:val="none" w:sz="0" w:space="0" w:color="auto"/>
        <w:left w:val="none" w:sz="0" w:space="0" w:color="auto"/>
        <w:bottom w:val="none" w:sz="0" w:space="0" w:color="auto"/>
        <w:right w:val="none" w:sz="0" w:space="0" w:color="auto"/>
      </w:divBdr>
    </w:div>
    <w:div w:id="155656804">
      <w:bodyDiv w:val="1"/>
      <w:marLeft w:val="0"/>
      <w:marRight w:val="0"/>
      <w:marTop w:val="0"/>
      <w:marBottom w:val="0"/>
      <w:divBdr>
        <w:top w:val="none" w:sz="0" w:space="0" w:color="auto"/>
        <w:left w:val="none" w:sz="0" w:space="0" w:color="auto"/>
        <w:bottom w:val="none" w:sz="0" w:space="0" w:color="auto"/>
        <w:right w:val="none" w:sz="0" w:space="0" w:color="auto"/>
      </w:divBdr>
    </w:div>
    <w:div w:id="603728230">
      <w:bodyDiv w:val="1"/>
      <w:marLeft w:val="0"/>
      <w:marRight w:val="0"/>
      <w:marTop w:val="0"/>
      <w:marBottom w:val="0"/>
      <w:divBdr>
        <w:top w:val="none" w:sz="0" w:space="0" w:color="auto"/>
        <w:left w:val="none" w:sz="0" w:space="0" w:color="auto"/>
        <w:bottom w:val="none" w:sz="0" w:space="0" w:color="auto"/>
        <w:right w:val="none" w:sz="0" w:space="0" w:color="auto"/>
      </w:divBdr>
    </w:div>
    <w:div w:id="1078207209">
      <w:bodyDiv w:val="1"/>
      <w:marLeft w:val="0"/>
      <w:marRight w:val="0"/>
      <w:marTop w:val="0"/>
      <w:marBottom w:val="0"/>
      <w:divBdr>
        <w:top w:val="none" w:sz="0" w:space="0" w:color="auto"/>
        <w:left w:val="none" w:sz="0" w:space="0" w:color="auto"/>
        <w:bottom w:val="none" w:sz="0" w:space="0" w:color="auto"/>
        <w:right w:val="none" w:sz="0" w:space="0" w:color="auto"/>
      </w:divBdr>
      <w:divsChild>
        <w:div w:id="54088067">
          <w:marLeft w:val="0"/>
          <w:marRight w:val="0"/>
          <w:marTop w:val="0"/>
          <w:marBottom w:val="0"/>
          <w:divBdr>
            <w:top w:val="none" w:sz="0" w:space="0" w:color="auto"/>
            <w:left w:val="none" w:sz="0" w:space="0" w:color="auto"/>
            <w:bottom w:val="none" w:sz="0" w:space="0" w:color="auto"/>
            <w:right w:val="none" w:sz="0" w:space="0" w:color="auto"/>
          </w:divBdr>
          <w:divsChild>
            <w:div w:id="2123307720">
              <w:marLeft w:val="0"/>
              <w:marRight w:val="0"/>
              <w:marTop w:val="450"/>
              <w:marBottom w:val="450"/>
              <w:divBdr>
                <w:top w:val="none" w:sz="0" w:space="0" w:color="auto"/>
                <w:left w:val="none" w:sz="0" w:space="0" w:color="auto"/>
                <w:bottom w:val="none" w:sz="0" w:space="0" w:color="auto"/>
                <w:right w:val="none" w:sz="0" w:space="0" w:color="auto"/>
              </w:divBdr>
              <w:divsChild>
                <w:div w:id="777988329">
                  <w:marLeft w:val="0"/>
                  <w:marRight w:val="0"/>
                  <w:marTop w:val="0"/>
                  <w:marBottom w:val="0"/>
                  <w:divBdr>
                    <w:top w:val="none" w:sz="0" w:space="0" w:color="auto"/>
                    <w:left w:val="none" w:sz="0" w:space="0" w:color="auto"/>
                    <w:bottom w:val="none" w:sz="0" w:space="0" w:color="auto"/>
                    <w:right w:val="none" w:sz="0" w:space="0" w:color="auto"/>
                  </w:divBdr>
                  <w:divsChild>
                    <w:div w:id="1740595615">
                      <w:marLeft w:val="0"/>
                      <w:marRight w:val="0"/>
                      <w:marTop w:val="0"/>
                      <w:marBottom w:val="0"/>
                      <w:divBdr>
                        <w:top w:val="none" w:sz="0" w:space="0" w:color="auto"/>
                        <w:left w:val="none" w:sz="0" w:space="0" w:color="auto"/>
                        <w:bottom w:val="none" w:sz="0" w:space="0" w:color="auto"/>
                        <w:right w:val="none" w:sz="0" w:space="0" w:color="auto"/>
                      </w:divBdr>
                      <w:divsChild>
                        <w:div w:id="13440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14033">
      <w:bodyDiv w:val="1"/>
      <w:marLeft w:val="0"/>
      <w:marRight w:val="0"/>
      <w:marTop w:val="0"/>
      <w:marBottom w:val="0"/>
      <w:divBdr>
        <w:top w:val="none" w:sz="0" w:space="0" w:color="auto"/>
        <w:left w:val="none" w:sz="0" w:space="0" w:color="auto"/>
        <w:bottom w:val="none" w:sz="0" w:space="0" w:color="auto"/>
        <w:right w:val="none" w:sz="0" w:space="0" w:color="auto"/>
      </w:divBdr>
    </w:div>
    <w:div w:id="139319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hiteafrican.com/wp-content/uploads/2013/09/solar-kits-kenya.jpg"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flickr.com/photos/28305104@N07/779794853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49772-9079-47B6-9B39-6B8B9A8D4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2019-02-10T15:19:00Z</dcterms:created>
  <dcterms:modified xsi:type="dcterms:W3CDTF">2019-02-10T15:24:00Z</dcterms:modified>
</cp:coreProperties>
</file>